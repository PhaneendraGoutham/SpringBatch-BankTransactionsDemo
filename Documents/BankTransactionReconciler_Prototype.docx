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FE4" w:rsidRDefault="003A278D" w:rsidP="00F10656">
      <w:pPr>
        <w:pStyle w:val="Heading1"/>
      </w:pPr>
      <w:bookmarkStart w:id="0" w:name="_Toc486839708"/>
      <w:r>
        <w:t>Bank Transactions Reconciler</w:t>
      </w:r>
      <w:bookmarkEnd w:id="0"/>
      <w:r>
        <w:t xml:space="preserve"> </w:t>
      </w:r>
    </w:p>
    <w:p w:rsidR="00F10656" w:rsidRDefault="00F10656" w:rsidP="00F10656">
      <w:pPr>
        <w:pStyle w:val="Heading1"/>
      </w:pPr>
    </w:p>
    <w:p w:rsidR="003A278D" w:rsidRPr="00F10656" w:rsidRDefault="00882FE4" w:rsidP="00F10656">
      <w:pPr>
        <w:pStyle w:val="Heading1"/>
      </w:pPr>
      <w:bookmarkStart w:id="1" w:name="_Toc486689854"/>
      <w:bookmarkStart w:id="2" w:name="_Toc486839709"/>
      <w:r>
        <w:t>Prototype</w:t>
      </w:r>
      <w:r w:rsidR="003E2DE5">
        <w:t xml:space="preserve"> </w:t>
      </w:r>
      <w:r w:rsidR="00F10656">
        <w:t>Document</w:t>
      </w:r>
      <w:bookmarkEnd w:id="1"/>
      <w:bookmarkEnd w:id="2"/>
    </w:p>
    <w:p w:rsidR="003A278D" w:rsidRDefault="003A278D" w:rsidP="00F10656">
      <w:pPr>
        <w:pStyle w:val="Heading1"/>
        <w:rPr>
          <w:sz w:val="28"/>
        </w:rPr>
      </w:pPr>
    </w:p>
    <w:p w:rsidR="003A278D" w:rsidRPr="005B5341" w:rsidRDefault="00F10656" w:rsidP="005B5341">
      <w:pPr>
        <w:rPr>
          <w:rStyle w:val="Strong"/>
        </w:rPr>
      </w:pPr>
      <w:bookmarkStart w:id="3" w:name="_Toc486689855"/>
      <w:bookmarkStart w:id="4" w:name="_Toc486839710"/>
      <w:r w:rsidRPr="005B5341">
        <w:rPr>
          <w:rStyle w:val="Strong"/>
        </w:rPr>
        <w:t>Version: 2</w:t>
      </w:r>
      <w:bookmarkEnd w:id="3"/>
      <w:bookmarkEnd w:id="4"/>
    </w:p>
    <w:p w:rsidR="003A278D" w:rsidRDefault="003A278D" w:rsidP="00882FE4">
      <w:pPr>
        <w:jc w:val="center"/>
        <w:rPr>
          <w:sz w:val="28"/>
        </w:rPr>
      </w:pPr>
    </w:p>
    <w:p w:rsidR="003A278D" w:rsidRDefault="003A278D" w:rsidP="00882FE4">
      <w:pPr>
        <w:jc w:val="center"/>
        <w:rPr>
          <w:sz w:val="28"/>
        </w:rPr>
      </w:pPr>
    </w:p>
    <w:p w:rsidR="003A278D" w:rsidRDefault="003A278D" w:rsidP="00882FE4">
      <w:pPr>
        <w:jc w:val="center"/>
        <w:rPr>
          <w:sz w:val="28"/>
        </w:rPr>
      </w:pPr>
    </w:p>
    <w:p w:rsidR="003A278D" w:rsidRDefault="003A278D" w:rsidP="00882FE4">
      <w:pPr>
        <w:jc w:val="center"/>
        <w:rPr>
          <w:sz w:val="28"/>
        </w:rPr>
      </w:pPr>
    </w:p>
    <w:p w:rsidR="003A278D" w:rsidRDefault="003A278D" w:rsidP="00882FE4">
      <w:pPr>
        <w:jc w:val="center"/>
        <w:rPr>
          <w:sz w:val="28"/>
        </w:rPr>
      </w:pPr>
    </w:p>
    <w:p w:rsidR="003A278D" w:rsidRDefault="003A278D" w:rsidP="00882FE4">
      <w:pPr>
        <w:jc w:val="center"/>
        <w:rPr>
          <w:sz w:val="28"/>
        </w:rPr>
      </w:pPr>
    </w:p>
    <w:p w:rsidR="003A278D" w:rsidRDefault="003A278D" w:rsidP="00882FE4">
      <w:pPr>
        <w:jc w:val="center"/>
        <w:rPr>
          <w:sz w:val="28"/>
        </w:rPr>
      </w:pPr>
    </w:p>
    <w:p w:rsidR="003A278D" w:rsidRDefault="003A278D" w:rsidP="00882FE4">
      <w:pPr>
        <w:jc w:val="center"/>
        <w:rPr>
          <w:sz w:val="28"/>
        </w:rPr>
      </w:pPr>
    </w:p>
    <w:p w:rsidR="003A278D" w:rsidRDefault="003A278D" w:rsidP="00882FE4">
      <w:pPr>
        <w:jc w:val="center"/>
        <w:rPr>
          <w:sz w:val="28"/>
        </w:rPr>
      </w:pPr>
    </w:p>
    <w:p w:rsidR="003A278D" w:rsidRDefault="003A278D" w:rsidP="00882FE4">
      <w:pPr>
        <w:jc w:val="center"/>
        <w:rPr>
          <w:sz w:val="28"/>
        </w:rPr>
      </w:pPr>
    </w:p>
    <w:p w:rsidR="003A278D" w:rsidRDefault="003A278D" w:rsidP="00882FE4">
      <w:pPr>
        <w:jc w:val="center"/>
        <w:rPr>
          <w:sz w:val="28"/>
        </w:rPr>
      </w:pPr>
    </w:p>
    <w:p w:rsidR="00882FE4" w:rsidRDefault="00882FE4" w:rsidP="00882FE4">
      <w:pPr>
        <w:jc w:val="center"/>
        <w:rPr>
          <w:sz w:val="28"/>
        </w:rPr>
      </w:pPr>
      <w:r>
        <w:rPr>
          <w:sz w:val="28"/>
        </w:rPr>
        <w:t>by</w:t>
      </w:r>
    </w:p>
    <w:p w:rsidR="00882FE4" w:rsidRDefault="00882FE4" w:rsidP="00882FE4">
      <w:pPr>
        <w:jc w:val="center"/>
      </w:pPr>
    </w:p>
    <w:p w:rsidR="00882FE4" w:rsidRDefault="00F10656" w:rsidP="00882FE4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82FE4" w:rsidRDefault="003A278D" w:rsidP="00882FE4">
      <w:pPr>
        <w:jc w:val="right"/>
      </w:pPr>
      <w:r>
        <w:t>Krishna Angeras</w:t>
      </w:r>
    </w:p>
    <w:p w:rsidR="00882FE4" w:rsidRDefault="00C419E9" w:rsidP="00882FE4">
      <w:pPr>
        <w:jc w:val="right"/>
      </w:pPr>
      <w:r>
        <w:t>July 01</w:t>
      </w:r>
      <w:r w:rsidR="003A278D">
        <w:t>, 2017</w:t>
      </w:r>
    </w:p>
    <w:p w:rsidR="00882FE4" w:rsidRDefault="00882FE4" w:rsidP="00882FE4">
      <w:pPr>
        <w:sectPr w:rsidR="00882FE4">
          <w:headerReference w:type="default" r:id="rId8"/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vAlign w:val="center"/>
          <w:docGrid w:linePitch="360"/>
        </w:sectPr>
      </w:pPr>
    </w:p>
    <w:p w:rsidR="00882FE4" w:rsidRDefault="00882FE4" w:rsidP="00882FE4"/>
    <w:p w:rsidR="00882FE4" w:rsidRDefault="00882FE4" w:rsidP="00882FE4">
      <w:pPr>
        <w:pStyle w:val="Heading1"/>
      </w:pPr>
      <w:bookmarkStart w:id="5" w:name="_Toc53163195"/>
      <w:bookmarkStart w:id="6" w:name="_Toc486839711"/>
      <w:r>
        <w:t>Change History</w:t>
      </w:r>
      <w:bookmarkEnd w:id="5"/>
      <w:bookmarkEnd w:id="6"/>
    </w:p>
    <w:p w:rsidR="00882FE4" w:rsidRDefault="00882FE4" w:rsidP="00882FE4"/>
    <w:tbl>
      <w:tblPr>
        <w:tblW w:w="9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1915"/>
        <w:gridCol w:w="2340"/>
        <w:gridCol w:w="1980"/>
        <w:gridCol w:w="1425"/>
      </w:tblGrid>
      <w:tr w:rsidR="00882FE4">
        <w:tc>
          <w:tcPr>
            <w:tcW w:w="1433" w:type="dxa"/>
            <w:shd w:val="pct12" w:color="auto" w:fill="FFFFFF"/>
          </w:tcPr>
          <w:p w:rsidR="00882FE4" w:rsidRDefault="00882FE4" w:rsidP="003564BD">
            <w:r>
              <w:rPr>
                <w:rFonts w:ascii="TimesNewRoman,Bold" w:hAnsi="TimesNewRoman,Bold"/>
                <w:b/>
                <w:snapToGrid w:val="0"/>
                <w:sz w:val="28"/>
                <w:lang w:eastAsia="en-US"/>
              </w:rPr>
              <w:t xml:space="preserve">Revision </w:t>
            </w:r>
          </w:p>
        </w:tc>
        <w:tc>
          <w:tcPr>
            <w:tcW w:w="1915" w:type="dxa"/>
            <w:shd w:val="pct12" w:color="auto" w:fill="FFFFFF"/>
          </w:tcPr>
          <w:p w:rsidR="00882FE4" w:rsidRDefault="00882FE4" w:rsidP="003564BD">
            <w:r>
              <w:rPr>
                <w:rFonts w:ascii="TimesNewRoman,Bold" w:hAnsi="TimesNewRoman,Bold"/>
                <w:b/>
                <w:snapToGrid w:val="0"/>
                <w:sz w:val="28"/>
                <w:lang w:eastAsia="en-US"/>
              </w:rPr>
              <w:t>Date</w:t>
            </w:r>
          </w:p>
        </w:tc>
        <w:tc>
          <w:tcPr>
            <w:tcW w:w="2340" w:type="dxa"/>
            <w:shd w:val="pct12" w:color="auto" w:fill="FFFFFF"/>
          </w:tcPr>
          <w:p w:rsidR="00882FE4" w:rsidRDefault="00882FE4" w:rsidP="003564BD">
            <w:r>
              <w:rPr>
                <w:rFonts w:ascii="TimesNewRoman,Bold" w:hAnsi="TimesNewRoman,Bold"/>
                <w:b/>
                <w:snapToGrid w:val="0"/>
                <w:sz w:val="28"/>
                <w:lang w:eastAsia="en-US"/>
              </w:rPr>
              <w:t>Author</w:t>
            </w:r>
          </w:p>
        </w:tc>
        <w:tc>
          <w:tcPr>
            <w:tcW w:w="1980" w:type="dxa"/>
            <w:shd w:val="pct12" w:color="auto" w:fill="FFFFFF"/>
          </w:tcPr>
          <w:p w:rsidR="00882FE4" w:rsidRDefault="00882FE4" w:rsidP="003564BD">
            <w:pPr>
              <w:rPr>
                <w:rFonts w:ascii="TimesNewRoman,Bold" w:hAnsi="TimesNewRoman,Bold"/>
                <w:b/>
                <w:snapToGrid w:val="0"/>
                <w:sz w:val="28"/>
                <w:lang w:eastAsia="en-US"/>
              </w:rPr>
            </w:pPr>
            <w:r>
              <w:rPr>
                <w:rFonts w:ascii="TimesNewRoman,Bold" w:hAnsi="TimesNewRoman,Bold"/>
                <w:b/>
                <w:snapToGrid w:val="0"/>
                <w:sz w:val="28"/>
                <w:lang w:eastAsia="en-US"/>
              </w:rPr>
              <w:t>Section/Pages</w:t>
            </w:r>
          </w:p>
          <w:p w:rsidR="00882FE4" w:rsidRDefault="00882FE4" w:rsidP="003564BD">
            <w:r>
              <w:rPr>
                <w:rFonts w:ascii="TimesNewRoman,Bold" w:hAnsi="TimesNewRoman,Bold"/>
                <w:b/>
                <w:snapToGrid w:val="0"/>
                <w:sz w:val="28"/>
                <w:lang w:eastAsia="en-US"/>
              </w:rPr>
              <w:t>Affected</w:t>
            </w:r>
          </w:p>
        </w:tc>
        <w:tc>
          <w:tcPr>
            <w:tcW w:w="1425" w:type="dxa"/>
            <w:shd w:val="pct12" w:color="auto" w:fill="FFFFFF"/>
          </w:tcPr>
          <w:p w:rsidR="00882FE4" w:rsidRDefault="00882FE4" w:rsidP="003564BD">
            <w:r>
              <w:rPr>
                <w:rFonts w:ascii="TimesNewRoman,Bold" w:hAnsi="TimesNewRoman,Bold"/>
                <w:b/>
                <w:snapToGrid w:val="0"/>
                <w:sz w:val="28"/>
                <w:lang w:eastAsia="en-US"/>
              </w:rPr>
              <w:t>Remarks</w:t>
            </w:r>
          </w:p>
        </w:tc>
      </w:tr>
      <w:tr w:rsidR="00B87BED">
        <w:trPr>
          <w:trHeight w:val="1277"/>
        </w:trPr>
        <w:tc>
          <w:tcPr>
            <w:tcW w:w="1433" w:type="dxa"/>
          </w:tcPr>
          <w:p w:rsidR="00B87BED" w:rsidRDefault="00B87BED" w:rsidP="000E16D2">
            <w:pPr>
              <w:rPr>
                <w:rFonts w:ascii="TimesNewRoman" w:hAnsi="TimesNewRoman"/>
                <w:snapToGrid w:val="0"/>
                <w:lang w:eastAsia="en-US"/>
              </w:rPr>
            </w:pPr>
            <w:r>
              <w:rPr>
                <w:rFonts w:ascii="TimesNewRoman" w:hAnsi="TimesNewRoman"/>
                <w:snapToGrid w:val="0"/>
                <w:lang w:eastAsia="en-US"/>
              </w:rPr>
              <w:t xml:space="preserve">Draft 1 </w:t>
            </w:r>
          </w:p>
          <w:p w:rsidR="00B87BED" w:rsidRDefault="00B87BED" w:rsidP="000E16D2"/>
        </w:tc>
        <w:tc>
          <w:tcPr>
            <w:tcW w:w="1915" w:type="dxa"/>
          </w:tcPr>
          <w:p w:rsidR="00B87BED" w:rsidRDefault="00F10656" w:rsidP="000E16D2">
            <w:r>
              <w:rPr>
                <w:rFonts w:ascii="TimesNewRoman" w:hAnsi="TimesNewRoman"/>
                <w:snapToGrid w:val="0"/>
                <w:lang w:eastAsia="en-US"/>
              </w:rPr>
              <w:t>June 30, 2017</w:t>
            </w:r>
          </w:p>
        </w:tc>
        <w:tc>
          <w:tcPr>
            <w:tcW w:w="2340" w:type="dxa"/>
          </w:tcPr>
          <w:p w:rsidR="00B87BED" w:rsidRDefault="00F10656" w:rsidP="000E16D2">
            <w:pPr>
              <w:rPr>
                <w:rFonts w:ascii="TimesNewRoman" w:hAnsi="TimesNewRoman"/>
                <w:snapToGrid w:val="0"/>
                <w:lang w:eastAsia="en-US"/>
              </w:rPr>
            </w:pPr>
            <w:r>
              <w:rPr>
                <w:rFonts w:ascii="TimesNewRoman" w:hAnsi="TimesNewRoman"/>
                <w:snapToGrid w:val="0"/>
                <w:lang w:eastAsia="en-US"/>
              </w:rPr>
              <w:t>Krishna Angeras</w:t>
            </w:r>
          </w:p>
          <w:p w:rsidR="00B87BED" w:rsidRDefault="00B87BED" w:rsidP="000E16D2"/>
        </w:tc>
        <w:tc>
          <w:tcPr>
            <w:tcW w:w="1980" w:type="dxa"/>
          </w:tcPr>
          <w:p w:rsidR="00B87BED" w:rsidRDefault="00B87BED" w:rsidP="000E16D2">
            <w:r>
              <w:rPr>
                <w:rFonts w:ascii="TimesNewRoman" w:hAnsi="TimesNewRoman"/>
                <w:snapToGrid w:val="0"/>
                <w:lang w:eastAsia="en-US"/>
              </w:rPr>
              <w:t xml:space="preserve">All </w:t>
            </w:r>
            <w:proofErr w:type="gramStart"/>
            <w:r>
              <w:rPr>
                <w:rFonts w:ascii="TimesNewRoman" w:hAnsi="TimesNewRoman"/>
                <w:snapToGrid w:val="0"/>
                <w:lang w:eastAsia="en-US"/>
              </w:rPr>
              <w:t>sections,  Initial</w:t>
            </w:r>
            <w:proofErr w:type="gramEnd"/>
          </w:p>
        </w:tc>
        <w:tc>
          <w:tcPr>
            <w:tcW w:w="1425" w:type="dxa"/>
          </w:tcPr>
          <w:p w:rsidR="00B87BED" w:rsidRDefault="00B87BED" w:rsidP="000E16D2"/>
        </w:tc>
      </w:tr>
      <w:tr w:rsidR="00B87BED">
        <w:tc>
          <w:tcPr>
            <w:tcW w:w="1433" w:type="dxa"/>
          </w:tcPr>
          <w:p w:rsidR="00B87BED" w:rsidRDefault="003E2DE5" w:rsidP="003564BD">
            <w:r>
              <w:t>Version</w:t>
            </w:r>
            <w:r w:rsidR="00B87BED">
              <w:t xml:space="preserve"> 2 </w:t>
            </w:r>
          </w:p>
        </w:tc>
        <w:tc>
          <w:tcPr>
            <w:tcW w:w="1915" w:type="dxa"/>
          </w:tcPr>
          <w:p w:rsidR="00B87BED" w:rsidRDefault="00870DC4" w:rsidP="003564BD">
            <w:r>
              <w:rPr>
                <w:rFonts w:ascii="TimesNewRoman" w:hAnsi="TimesNewRoman"/>
                <w:snapToGrid w:val="0"/>
                <w:lang w:eastAsia="en-US"/>
              </w:rPr>
              <w:t>July 01</w:t>
            </w:r>
            <w:r w:rsidR="00C250D4">
              <w:rPr>
                <w:rFonts w:ascii="TimesNewRoman" w:hAnsi="TimesNewRoman"/>
                <w:snapToGrid w:val="0"/>
                <w:lang w:eastAsia="en-US"/>
              </w:rPr>
              <w:t>, 2017</w:t>
            </w:r>
          </w:p>
        </w:tc>
        <w:tc>
          <w:tcPr>
            <w:tcW w:w="2340" w:type="dxa"/>
          </w:tcPr>
          <w:p w:rsidR="00B87BED" w:rsidRPr="00C250D4" w:rsidRDefault="00C250D4" w:rsidP="003564BD">
            <w:pPr>
              <w:rPr>
                <w:rFonts w:ascii="TimesNewRoman" w:hAnsi="TimesNewRoman"/>
                <w:snapToGrid w:val="0"/>
                <w:lang w:eastAsia="en-US"/>
              </w:rPr>
            </w:pPr>
            <w:r>
              <w:rPr>
                <w:rFonts w:ascii="TimesNewRoman" w:hAnsi="TimesNewRoman"/>
                <w:snapToGrid w:val="0"/>
                <w:lang w:eastAsia="en-US"/>
              </w:rPr>
              <w:t>Krishna Angeras</w:t>
            </w:r>
          </w:p>
        </w:tc>
        <w:tc>
          <w:tcPr>
            <w:tcW w:w="1980" w:type="dxa"/>
          </w:tcPr>
          <w:p w:rsidR="00B87BED" w:rsidRDefault="00B87BED" w:rsidP="003564BD">
            <w:r>
              <w:t xml:space="preserve">Compilation </w:t>
            </w:r>
            <w:r w:rsidR="006A474E">
              <w:t>and edit</w:t>
            </w:r>
          </w:p>
        </w:tc>
        <w:tc>
          <w:tcPr>
            <w:tcW w:w="1425" w:type="dxa"/>
          </w:tcPr>
          <w:p w:rsidR="00B87BED" w:rsidRDefault="00B87BED" w:rsidP="003564BD"/>
        </w:tc>
      </w:tr>
    </w:tbl>
    <w:p w:rsidR="00882FE4" w:rsidRDefault="00882FE4" w:rsidP="00882FE4">
      <w:r>
        <w:tab/>
      </w:r>
    </w:p>
    <w:p w:rsidR="00882FE4" w:rsidRDefault="00882FE4" w:rsidP="00882FE4">
      <w:pPr>
        <w:rPr>
          <w:rFonts w:ascii="TimesNewRoman,Bold" w:hAnsi="TimesNewRoman,Bold"/>
          <w:b/>
          <w:snapToGrid w:val="0"/>
          <w:sz w:val="28"/>
          <w:lang w:eastAsia="en-US"/>
        </w:rPr>
      </w:pPr>
    </w:p>
    <w:p w:rsidR="00882FE4" w:rsidRDefault="00882FE4" w:rsidP="00882FE4">
      <w:pPr>
        <w:rPr>
          <w:rFonts w:ascii="TimesNewRoman" w:hAnsi="TimesNewRoman"/>
          <w:snapToGrid w:val="0"/>
          <w:lang w:eastAsia="en-US"/>
        </w:rPr>
      </w:pPr>
    </w:p>
    <w:p w:rsidR="00A66259" w:rsidRDefault="00A66259" w:rsidP="00882FE4">
      <w:pPr>
        <w:pStyle w:val="Heading1"/>
      </w:pPr>
      <w:bookmarkStart w:id="7" w:name="_Toc53163197"/>
    </w:p>
    <w:p w:rsidR="00882FE4" w:rsidRDefault="00A91ACE" w:rsidP="00882FE4">
      <w:pPr>
        <w:pStyle w:val="Heading1"/>
      </w:pPr>
      <w:r>
        <w:br w:type="page"/>
      </w:r>
      <w:bookmarkStart w:id="8" w:name="_Toc486839712"/>
      <w:r w:rsidR="00882FE4">
        <w:lastRenderedPageBreak/>
        <w:t>Table of Contents</w:t>
      </w:r>
      <w:bookmarkEnd w:id="7"/>
      <w:bookmarkEnd w:id="8"/>
    </w:p>
    <w:p w:rsidR="00C357A5" w:rsidRDefault="00C357A5" w:rsidP="00C357A5"/>
    <w:p w:rsidR="005B5341" w:rsidRDefault="00C357A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6839708" w:history="1">
        <w:r w:rsidR="005B5341" w:rsidRPr="00B062E9">
          <w:rPr>
            <w:rStyle w:val="Hyperlink"/>
            <w:noProof/>
          </w:rPr>
          <w:t>Bank Transactions Reconciler</w:t>
        </w:r>
        <w:r w:rsidR="005B5341">
          <w:rPr>
            <w:noProof/>
            <w:webHidden/>
          </w:rPr>
          <w:tab/>
        </w:r>
        <w:r w:rsidR="005B5341">
          <w:rPr>
            <w:noProof/>
            <w:webHidden/>
          </w:rPr>
          <w:fldChar w:fldCharType="begin"/>
        </w:r>
        <w:r w:rsidR="005B5341">
          <w:rPr>
            <w:noProof/>
            <w:webHidden/>
          </w:rPr>
          <w:instrText xml:space="preserve"> PAGEREF _Toc486839708 \h </w:instrText>
        </w:r>
        <w:r w:rsidR="005B5341">
          <w:rPr>
            <w:noProof/>
            <w:webHidden/>
          </w:rPr>
        </w:r>
        <w:r w:rsidR="005B5341">
          <w:rPr>
            <w:noProof/>
            <w:webHidden/>
          </w:rPr>
          <w:fldChar w:fldCharType="separate"/>
        </w:r>
        <w:r w:rsidR="005B5341">
          <w:rPr>
            <w:noProof/>
            <w:webHidden/>
          </w:rPr>
          <w:t>1</w:t>
        </w:r>
        <w:r w:rsidR="005B5341">
          <w:rPr>
            <w:noProof/>
            <w:webHidden/>
          </w:rPr>
          <w:fldChar w:fldCharType="end"/>
        </w:r>
      </w:hyperlink>
    </w:p>
    <w:p w:rsidR="005B5341" w:rsidRDefault="0025408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6839709" w:history="1">
        <w:r w:rsidR="005B5341" w:rsidRPr="00B062E9">
          <w:rPr>
            <w:rStyle w:val="Hyperlink"/>
            <w:noProof/>
          </w:rPr>
          <w:t>Prototype Document</w:t>
        </w:r>
        <w:r w:rsidR="005B5341">
          <w:rPr>
            <w:noProof/>
            <w:webHidden/>
          </w:rPr>
          <w:tab/>
        </w:r>
        <w:r w:rsidR="005B5341">
          <w:rPr>
            <w:noProof/>
            <w:webHidden/>
          </w:rPr>
          <w:fldChar w:fldCharType="begin"/>
        </w:r>
        <w:r w:rsidR="005B5341">
          <w:rPr>
            <w:noProof/>
            <w:webHidden/>
          </w:rPr>
          <w:instrText xml:space="preserve"> PAGEREF _Toc486839709 \h </w:instrText>
        </w:r>
        <w:r w:rsidR="005B5341">
          <w:rPr>
            <w:noProof/>
            <w:webHidden/>
          </w:rPr>
        </w:r>
        <w:r w:rsidR="005B5341">
          <w:rPr>
            <w:noProof/>
            <w:webHidden/>
          </w:rPr>
          <w:fldChar w:fldCharType="separate"/>
        </w:r>
        <w:r w:rsidR="005B5341">
          <w:rPr>
            <w:noProof/>
            <w:webHidden/>
          </w:rPr>
          <w:t>1</w:t>
        </w:r>
        <w:r w:rsidR="005B5341">
          <w:rPr>
            <w:noProof/>
            <w:webHidden/>
          </w:rPr>
          <w:fldChar w:fldCharType="end"/>
        </w:r>
      </w:hyperlink>
    </w:p>
    <w:p w:rsidR="005B5341" w:rsidRDefault="0025408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6839710" w:history="1">
        <w:r w:rsidR="005B5341" w:rsidRPr="00B062E9">
          <w:rPr>
            <w:rStyle w:val="Hyperlink"/>
            <w:noProof/>
          </w:rPr>
          <w:t>Version: 2</w:t>
        </w:r>
        <w:r w:rsidR="005B5341">
          <w:rPr>
            <w:noProof/>
            <w:webHidden/>
          </w:rPr>
          <w:tab/>
        </w:r>
        <w:r w:rsidR="005B5341">
          <w:rPr>
            <w:noProof/>
            <w:webHidden/>
          </w:rPr>
          <w:fldChar w:fldCharType="begin"/>
        </w:r>
        <w:r w:rsidR="005B5341">
          <w:rPr>
            <w:noProof/>
            <w:webHidden/>
          </w:rPr>
          <w:instrText xml:space="preserve"> PAGEREF _Toc486839710 \h </w:instrText>
        </w:r>
        <w:r w:rsidR="005B5341">
          <w:rPr>
            <w:noProof/>
            <w:webHidden/>
          </w:rPr>
        </w:r>
        <w:r w:rsidR="005B5341">
          <w:rPr>
            <w:noProof/>
            <w:webHidden/>
          </w:rPr>
          <w:fldChar w:fldCharType="separate"/>
        </w:r>
        <w:r w:rsidR="005B5341">
          <w:rPr>
            <w:noProof/>
            <w:webHidden/>
          </w:rPr>
          <w:t>1</w:t>
        </w:r>
        <w:r w:rsidR="005B5341">
          <w:rPr>
            <w:noProof/>
            <w:webHidden/>
          </w:rPr>
          <w:fldChar w:fldCharType="end"/>
        </w:r>
      </w:hyperlink>
    </w:p>
    <w:p w:rsidR="005B5341" w:rsidRDefault="0025408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6839711" w:history="1">
        <w:r w:rsidR="005B5341" w:rsidRPr="00B062E9">
          <w:rPr>
            <w:rStyle w:val="Hyperlink"/>
            <w:noProof/>
          </w:rPr>
          <w:t>Change History</w:t>
        </w:r>
        <w:r w:rsidR="005B5341">
          <w:rPr>
            <w:noProof/>
            <w:webHidden/>
          </w:rPr>
          <w:tab/>
        </w:r>
        <w:r w:rsidR="005B5341">
          <w:rPr>
            <w:noProof/>
            <w:webHidden/>
          </w:rPr>
          <w:fldChar w:fldCharType="begin"/>
        </w:r>
        <w:r w:rsidR="005B5341">
          <w:rPr>
            <w:noProof/>
            <w:webHidden/>
          </w:rPr>
          <w:instrText xml:space="preserve"> PAGEREF _Toc486839711 \h </w:instrText>
        </w:r>
        <w:r w:rsidR="005B5341">
          <w:rPr>
            <w:noProof/>
            <w:webHidden/>
          </w:rPr>
        </w:r>
        <w:r w:rsidR="005B5341">
          <w:rPr>
            <w:noProof/>
            <w:webHidden/>
          </w:rPr>
          <w:fldChar w:fldCharType="separate"/>
        </w:r>
        <w:r w:rsidR="005B5341">
          <w:rPr>
            <w:noProof/>
            <w:webHidden/>
          </w:rPr>
          <w:t>2</w:t>
        </w:r>
        <w:r w:rsidR="005B5341">
          <w:rPr>
            <w:noProof/>
            <w:webHidden/>
          </w:rPr>
          <w:fldChar w:fldCharType="end"/>
        </w:r>
      </w:hyperlink>
    </w:p>
    <w:p w:rsidR="005B5341" w:rsidRDefault="0025408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6839712" w:history="1">
        <w:r w:rsidR="005B5341" w:rsidRPr="00B062E9">
          <w:rPr>
            <w:rStyle w:val="Hyperlink"/>
            <w:noProof/>
          </w:rPr>
          <w:t>Table of Contents</w:t>
        </w:r>
        <w:r w:rsidR="005B5341">
          <w:rPr>
            <w:noProof/>
            <w:webHidden/>
          </w:rPr>
          <w:tab/>
        </w:r>
        <w:r w:rsidR="005B5341">
          <w:rPr>
            <w:noProof/>
            <w:webHidden/>
          </w:rPr>
          <w:fldChar w:fldCharType="begin"/>
        </w:r>
        <w:r w:rsidR="005B5341">
          <w:rPr>
            <w:noProof/>
            <w:webHidden/>
          </w:rPr>
          <w:instrText xml:space="preserve"> PAGEREF _Toc486839712 \h </w:instrText>
        </w:r>
        <w:r w:rsidR="005B5341">
          <w:rPr>
            <w:noProof/>
            <w:webHidden/>
          </w:rPr>
        </w:r>
        <w:r w:rsidR="005B5341">
          <w:rPr>
            <w:noProof/>
            <w:webHidden/>
          </w:rPr>
          <w:fldChar w:fldCharType="separate"/>
        </w:r>
        <w:r w:rsidR="005B5341">
          <w:rPr>
            <w:noProof/>
            <w:webHidden/>
          </w:rPr>
          <w:t>3</w:t>
        </w:r>
        <w:r w:rsidR="005B5341">
          <w:rPr>
            <w:noProof/>
            <w:webHidden/>
          </w:rPr>
          <w:fldChar w:fldCharType="end"/>
        </w:r>
      </w:hyperlink>
    </w:p>
    <w:p w:rsidR="005B5341" w:rsidRDefault="0025408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6839713" w:history="1">
        <w:r w:rsidR="005B5341" w:rsidRPr="00B062E9">
          <w:rPr>
            <w:rStyle w:val="Hyperlink"/>
            <w:noProof/>
          </w:rPr>
          <w:t>1. Introduction</w:t>
        </w:r>
        <w:r w:rsidR="005B5341">
          <w:rPr>
            <w:noProof/>
            <w:webHidden/>
          </w:rPr>
          <w:tab/>
        </w:r>
        <w:r w:rsidR="005B5341">
          <w:rPr>
            <w:noProof/>
            <w:webHidden/>
          </w:rPr>
          <w:fldChar w:fldCharType="begin"/>
        </w:r>
        <w:r w:rsidR="005B5341">
          <w:rPr>
            <w:noProof/>
            <w:webHidden/>
          </w:rPr>
          <w:instrText xml:space="preserve"> PAGEREF _Toc486839713 \h </w:instrText>
        </w:r>
        <w:r w:rsidR="005B5341">
          <w:rPr>
            <w:noProof/>
            <w:webHidden/>
          </w:rPr>
        </w:r>
        <w:r w:rsidR="005B5341">
          <w:rPr>
            <w:noProof/>
            <w:webHidden/>
          </w:rPr>
          <w:fldChar w:fldCharType="separate"/>
        </w:r>
        <w:r w:rsidR="005B5341">
          <w:rPr>
            <w:noProof/>
            <w:webHidden/>
          </w:rPr>
          <w:t>4</w:t>
        </w:r>
        <w:r w:rsidR="005B5341">
          <w:rPr>
            <w:noProof/>
            <w:webHidden/>
          </w:rPr>
          <w:fldChar w:fldCharType="end"/>
        </w:r>
      </w:hyperlink>
    </w:p>
    <w:p w:rsidR="005B5341" w:rsidRDefault="0025408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6839714" w:history="1">
        <w:r w:rsidR="005B5341" w:rsidRPr="00B062E9">
          <w:rPr>
            <w:rStyle w:val="Hyperlink"/>
            <w:noProof/>
            <w:lang w:eastAsia="en-US"/>
          </w:rPr>
          <w:t>1.1. Purpose</w:t>
        </w:r>
        <w:r w:rsidR="005B5341">
          <w:rPr>
            <w:noProof/>
            <w:webHidden/>
          </w:rPr>
          <w:tab/>
        </w:r>
        <w:r w:rsidR="005B5341">
          <w:rPr>
            <w:noProof/>
            <w:webHidden/>
          </w:rPr>
          <w:fldChar w:fldCharType="begin"/>
        </w:r>
        <w:r w:rsidR="005B5341">
          <w:rPr>
            <w:noProof/>
            <w:webHidden/>
          </w:rPr>
          <w:instrText xml:space="preserve"> PAGEREF _Toc486839714 \h </w:instrText>
        </w:r>
        <w:r w:rsidR="005B5341">
          <w:rPr>
            <w:noProof/>
            <w:webHidden/>
          </w:rPr>
        </w:r>
        <w:r w:rsidR="005B5341">
          <w:rPr>
            <w:noProof/>
            <w:webHidden/>
          </w:rPr>
          <w:fldChar w:fldCharType="separate"/>
        </w:r>
        <w:r w:rsidR="005B5341">
          <w:rPr>
            <w:noProof/>
            <w:webHidden/>
          </w:rPr>
          <w:t>4</w:t>
        </w:r>
        <w:r w:rsidR="005B5341">
          <w:rPr>
            <w:noProof/>
            <w:webHidden/>
          </w:rPr>
          <w:fldChar w:fldCharType="end"/>
        </w:r>
      </w:hyperlink>
    </w:p>
    <w:p w:rsidR="005B5341" w:rsidRDefault="0025408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6839715" w:history="1">
        <w:r w:rsidR="005B5341" w:rsidRPr="00B062E9">
          <w:rPr>
            <w:rStyle w:val="Hyperlink"/>
            <w:noProof/>
            <w:lang w:eastAsia="en-US"/>
          </w:rPr>
          <w:t>1.2. Scope</w:t>
        </w:r>
        <w:r w:rsidR="005B5341">
          <w:rPr>
            <w:noProof/>
            <w:webHidden/>
          </w:rPr>
          <w:tab/>
        </w:r>
        <w:r w:rsidR="005B5341">
          <w:rPr>
            <w:noProof/>
            <w:webHidden/>
          </w:rPr>
          <w:fldChar w:fldCharType="begin"/>
        </w:r>
        <w:r w:rsidR="005B5341">
          <w:rPr>
            <w:noProof/>
            <w:webHidden/>
          </w:rPr>
          <w:instrText xml:space="preserve"> PAGEREF _Toc486839715 \h </w:instrText>
        </w:r>
        <w:r w:rsidR="005B5341">
          <w:rPr>
            <w:noProof/>
            <w:webHidden/>
          </w:rPr>
        </w:r>
        <w:r w:rsidR="005B5341">
          <w:rPr>
            <w:noProof/>
            <w:webHidden/>
          </w:rPr>
          <w:fldChar w:fldCharType="separate"/>
        </w:r>
        <w:r w:rsidR="005B5341">
          <w:rPr>
            <w:noProof/>
            <w:webHidden/>
          </w:rPr>
          <w:t>4</w:t>
        </w:r>
        <w:r w:rsidR="005B5341">
          <w:rPr>
            <w:noProof/>
            <w:webHidden/>
          </w:rPr>
          <w:fldChar w:fldCharType="end"/>
        </w:r>
      </w:hyperlink>
    </w:p>
    <w:p w:rsidR="005B5341" w:rsidRDefault="0025408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6839716" w:history="1">
        <w:r w:rsidR="005B5341" w:rsidRPr="00B062E9">
          <w:rPr>
            <w:rStyle w:val="Hyperlink"/>
            <w:noProof/>
          </w:rPr>
          <w:t>2. Prototype Features</w:t>
        </w:r>
        <w:r w:rsidR="005B5341">
          <w:rPr>
            <w:noProof/>
            <w:webHidden/>
          </w:rPr>
          <w:tab/>
        </w:r>
        <w:r w:rsidR="005B5341">
          <w:rPr>
            <w:noProof/>
            <w:webHidden/>
          </w:rPr>
          <w:fldChar w:fldCharType="begin"/>
        </w:r>
        <w:r w:rsidR="005B5341">
          <w:rPr>
            <w:noProof/>
            <w:webHidden/>
          </w:rPr>
          <w:instrText xml:space="preserve"> PAGEREF _Toc486839716 \h </w:instrText>
        </w:r>
        <w:r w:rsidR="005B5341">
          <w:rPr>
            <w:noProof/>
            <w:webHidden/>
          </w:rPr>
        </w:r>
        <w:r w:rsidR="005B5341">
          <w:rPr>
            <w:noProof/>
            <w:webHidden/>
          </w:rPr>
          <w:fldChar w:fldCharType="separate"/>
        </w:r>
        <w:r w:rsidR="005B5341">
          <w:rPr>
            <w:noProof/>
            <w:webHidden/>
          </w:rPr>
          <w:t>4</w:t>
        </w:r>
        <w:r w:rsidR="005B5341">
          <w:rPr>
            <w:noProof/>
            <w:webHidden/>
          </w:rPr>
          <w:fldChar w:fldCharType="end"/>
        </w:r>
      </w:hyperlink>
    </w:p>
    <w:p w:rsidR="005B5341" w:rsidRDefault="0025408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6839717" w:history="1">
        <w:r w:rsidR="005B5341" w:rsidRPr="00B062E9">
          <w:rPr>
            <w:rStyle w:val="Hyperlink"/>
            <w:noProof/>
          </w:rPr>
          <w:t>3. Prototype Architecture and Design</w:t>
        </w:r>
        <w:r w:rsidR="005B5341">
          <w:rPr>
            <w:noProof/>
            <w:webHidden/>
          </w:rPr>
          <w:tab/>
        </w:r>
        <w:r w:rsidR="005B5341">
          <w:rPr>
            <w:noProof/>
            <w:webHidden/>
          </w:rPr>
          <w:fldChar w:fldCharType="begin"/>
        </w:r>
        <w:r w:rsidR="005B5341">
          <w:rPr>
            <w:noProof/>
            <w:webHidden/>
          </w:rPr>
          <w:instrText xml:space="preserve"> PAGEREF _Toc486839717 \h </w:instrText>
        </w:r>
        <w:r w:rsidR="005B5341">
          <w:rPr>
            <w:noProof/>
            <w:webHidden/>
          </w:rPr>
        </w:r>
        <w:r w:rsidR="005B5341">
          <w:rPr>
            <w:noProof/>
            <w:webHidden/>
          </w:rPr>
          <w:fldChar w:fldCharType="separate"/>
        </w:r>
        <w:r w:rsidR="005B5341">
          <w:rPr>
            <w:noProof/>
            <w:webHidden/>
          </w:rPr>
          <w:t>7</w:t>
        </w:r>
        <w:r w:rsidR="005B5341">
          <w:rPr>
            <w:noProof/>
            <w:webHidden/>
          </w:rPr>
          <w:fldChar w:fldCharType="end"/>
        </w:r>
      </w:hyperlink>
    </w:p>
    <w:p w:rsidR="005B5341" w:rsidRDefault="0025408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6839718" w:history="1">
        <w:r w:rsidR="005B5341" w:rsidRPr="00B062E9">
          <w:rPr>
            <w:rStyle w:val="Hyperlink"/>
            <w:noProof/>
          </w:rPr>
          <w:t>4. Prototype Test Cases and Results</w:t>
        </w:r>
        <w:r w:rsidR="005B5341">
          <w:rPr>
            <w:noProof/>
            <w:webHidden/>
          </w:rPr>
          <w:tab/>
        </w:r>
        <w:r w:rsidR="005B5341">
          <w:rPr>
            <w:noProof/>
            <w:webHidden/>
          </w:rPr>
          <w:fldChar w:fldCharType="begin"/>
        </w:r>
        <w:r w:rsidR="005B5341">
          <w:rPr>
            <w:noProof/>
            <w:webHidden/>
          </w:rPr>
          <w:instrText xml:space="preserve"> PAGEREF _Toc486839718 \h </w:instrText>
        </w:r>
        <w:r w:rsidR="005B5341">
          <w:rPr>
            <w:noProof/>
            <w:webHidden/>
          </w:rPr>
        </w:r>
        <w:r w:rsidR="005B5341">
          <w:rPr>
            <w:noProof/>
            <w:webHidden/>
          </w:rPr>
          <w:fldChar w:fldCharType="separate"/>
        </w:r>
        <w:r w:rsidR="005B5341">
          <w:rPr>
            <w:noProof/>
            <w:webHidden/>
          </w:rPr>
          <w:t>8</w:t>
        </w:r>
        <w:r w:rsidR="005B5341">
          <w:rPr>
            <w:noProof/>
            <w:webHidden/>
          </w:rPr>
          <w:fldChar w:fldCharType="end"/>
        </w:r>
      </w:hyperlink>
    </w:p>
    <w:p w:rsidR="005B5341" w:rsidRDefault="0025408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6839719" w:history="1">
        <w:r w:rsidR="005B5341" w:rsidRPr="00B062E9">
          <w:rPr>
            <w:rStyle w:val="Hyperlink"/>
            <w:noProof/>
          </w:rPr>
          <w:t>5. Future Work</w:t>
        </w:r>
        <w:r w:rsidR="005B5341">
          <w:rPr>
            <w:noProof/>
            <w:webHidden/>
          </w:rPr>
          <w:tab/>
        </w:r>
        <w:r w:rsidR="005B5341">
          <w:rPr>
            <w:noProof/>
            <w:webHidden/>
          </w:rPr>
          <w:fldChar w:fldCharType="begin"/>
        </w:r>
        <w:r w:rsidR="005B5341">
          <w:rPr>
            <w:noProof/>
            <w:webHidden/>
          </w:rPr>
          <w:instrText xml:space="preserve"> PAGEREF _Toc486839719 \h </w:instrText>
        </w:r>
        <w:r w:rsidR="005B5341">
          <w:rPr>
            <w:noProof/>
            <w:webHidden/>
          </w:rPr>
        </w:r>
        <w:r w:rsidR="005B5341">
          <w:rPr>
            <w:noProof/>
            <w:webHidden/>
          </w:rPr>
          <w:fldChar w:fldCharType="separate"/>
        </w:r>
        <w:r w:rsidR="005B5341">
          <w:rPr>
            <w:noProof/>
            <w:webHidden/>
          </w:rPr>
          <w:t>10</w:t>
        </w:r>
        <w:r w:rsidR="005B5341">
          <w:rPr>
            <w:noProof/>
            <w:webHidden/>
          </w:rPr>
          <w:fldChar w:fldCharType="end"/>
        </w:r>
      </w:hyperlink>
    </w:p>
    <w:p w:rsidR="005B5341" w:rsidRDefault="0025408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6839720" w:history="1">
        <w:r w:rsidR="005B5341" w:rsidRPr="00B062E9">
          <w:rPr>
            <w:rStyle w:val="Hyperlink"/>
            <w:noProof/>
          </w:rPr>
          <w:t>6. Run Instructions</w:t>
        </w:r>
        <w:r w:rsidR="005B5341">
          <w:rPr>
            <w:noProof/>
            <w:webHidden/>
          </w:rPr>
          <w:tab/>
        </w:r>
        <w:r w:rsidR="005B5341">
          <w:rPr>
            <w:noProof/>
            <w:webHidden/>
          </w:rPr>
          <w:fldChar w:fldCharType="begin"/>
        </w:r>
        <w:r w:rsidR="005B5341">
          <w:rPr>
            <w:noProof/>
            <w:webHidden/>
          </w:rPr>
          <w:instrText xml:space="preserve"> PAGEREF _Toc486839720 \h </w:instrText>
        </w:r>
        <w:r w:rsidR="005B5341">
          <w:rPr>
            <w:noProof/>
            <w:webHidden/>
          </w:rPr>
        </w:r>
        <w:r w:rsidR="005B5341">
          <w:rPr>
            <w:noProof/>
            <w:webHidden/>
          </w:rPr>
          <w:fldChar w:fldCharType="separate"/>
        </w:r>
        <w:r w:rsidR="005B5341">
          <w:rPr>
            <w:noProof/>
            <w:webHidden/>
          </w:rPr>
          <w:t>11</w:t>
        </w:r>
        <w:r w:rsidR="005B5341">
          <w:rPr>
            <w:noProof/>
            <w:webHidden/>
          </w:rPr>
          <w:fldChar w:fldCharType="end"/>
        </w:r>
      </w:hyperlink>
    </w:p>
    <w:p w:rsidR="00C357A5" w:rsidRPr="00C357A5" w:rsidRDefault="00C357A5" w:rsidP="00C357A5">
      <w:r>
        <w:fldChar w:fldCharType="end"/>
      </w:r>
    </w:p>
    <w:p w:rsidR="00B87BED" w:rsidRDefault="00C357A5" w:rsidP="00E3146C">
      <w:pPr>
        <w:pStyle w:val="Heading1"/>
        <w:rPr>
          <w:rStyle w:val="Heading1Char1"/>
        </w:rPr>
      </w:pPr>
      <w:r>
        <w:br w:type="page"/>
      </w:r>
      <w:bookmarkStart w:id="9" w:name="_Toc486839713"/>
      <w:r w:rsidR="00180172" w:rsidRPr="004D4636">
        <w:rPr>
          <w:rStyle w:val="Heading1Char1"/>
        </w:rPr>
        <w:lastRenderedPageBreak/>
        <w:t xml:space="preserve">1. </w:t>
      </w:r>
      <w:r w:rsidR="00882FE4" w:rsidRPr="004D4636">
        <w:rPr>
          <w:rStyle w:val="Heading1Char1"/>
        </w:rPr>
        <w:t>Introduction</w:t>
      </w:r>
      <w:bookmarkEnd w:id="9"/>
      <w:r w:rsidR="00180172" w:rsidRPr="004D4636">
        <w:rPr>
          <w:rStyle w:val="Heading1Char1"/>
        </w:rPr>
        <w:t xml:space="preserve"> </w:t>
      </w:r>
    </w:p>
    <w:p w:rsidR="008E424E" w:rsidRPr="008E424E" w:rsidRDefault="008E424E" w:rsidP="008E424E"/>
    <w:p w:rsidR="009A5740" w:rsidRDefault="009A5740" w:rsidP="00D32836">
      <w:pPr>
        <w:pStyle w:val="Heading2"/>
        <w:spacing w:before="60"/>
        <w:rPr>
          <w:lang w:eastAsia="en-US"/>
        </w:rPr>
      </w:pPr>
      <w:bookmarkStart w:id="10" w:name="_Toc486839714"/>
      <w:r>
        <w:rPr>
          <w:lang w:eastAsia="en-US"/>
        </w:rPr>
        <w:t>1.1. Purpose</w:t>
      </w:r>
      <w:bookmarkEnd w:id="10"/>
    </w:p>
    <w:p w:rsidR="00BC28AD" w:rsidRDefault="00BC28AD" w:rsidP="009A5740">
      <w:pPr>
        <w:autoSpaceDE w:val="0"/>
        <w:autoSpaceDN w:val="0"/>
        <w:adjustRightInd w:val="0"/>
        <w:rPr>
          <w:rFonts w:ascii="TimesNewRoman" w:eastAsia="Times New Roman" w:hAnsi="TimesNewRoman" w:cs="TimesNewRoman"/>
          <w:lang w:eastAsia="en-US"/>
        </w:rPr>
      </w:pPr>
    </w:p>
    <w:p w:rsidR="00463440" w:rsidRDefault="00BC28AD" w:rsidP="00E44D2B">
      <w:r>
        <w:rPr>
          <w:rFonts w:ascii="TimesNewRoman" w:eastAsia="Times New Roman" w:hAnsi="TimesNewRoman" w:cs="TimesNewRoman"/>
          <w:lang w:eastAsia="en-US"/>
        </w:rPr>
        <w:t xml:space="preserve">           </w:t>
      </w:r>
      <w:r w:rsidR="009A5740">
        <w:rPr>
          <w:rFonts w:ascii="TimesNewRoman" w:eastAsia="Times New Roman" w:hAnsi="TimesNewRoman" w:cs="TimesNewRoman"/>
          <w:lang w:eastAsia="en-US"/>
        </w:rPr>
        <w:t xml:space="preserve">This document </w:t>
      </w:r>
      <w:r w:rsidR="00824773">
        <w:rPr>
          <w:rFonts w:ascii="TimesNewRoman" w:eastAsia="Times New Roman" w:hAnsi="TimesNewRoman" w:cs="TimesNewRoman"/>
          <w:lang w:eastAsia="en-US"/>
        </w:rPr>
        <w:t xml:space="preserve">contains details about the </w:t>
      </w:r>
      <w:r w:rsidRPr="00BC28AD">
        <w:rPr>
          <w:rFonts w:ascii="TimesNewRoman" w:eastAsia="Times New Roman" w:hAnsi="TimesNewRoman" w:cs="TimesNewRoman"/>
          <w:lang w:eastAsia="en-US"/>
        </w:rPr>
        <w:t>Prototype</w:t>
      </w:r>
      <w:r w:rsidR="00824773">
        <w:rPr>
          <w:rFonts w:ascii="TimesNewRoman" w:eastAsia="Times New Roman" w:hAnsi="TimesNewRoman" w:cs="TimesNewRoman"/>
          <w:lang w:eastAsia="en-US"/>
        </w:rPr>
        <w:t xml:space="preserve"> of Business Transactions Reconciler project for </w:t>
      </w:r>
      <w:r w:rsidR="00F45154">
        <w:rPr>
          <w:rFonts w:ascii="TimesNewRoman" w:eastAsia="Times New Roman" w:hAnsi="TimesNewRoman" w:cs="TimesNewRoman"/>
          <w:lang w:eastAsia="en-US"/>
        </w:rPr>
        <w:t xml:space="preserve">the </w:t>
      </w:r>
      <w:r w:rsidR="00824773">
        <w:rPr>
          <w:rFonts w:ascii="TimesNewRoman" w:eastAsia="Times New Roman" w:hAnsi="TimesNewRoman" w:cs="TimesNewRoman"/>
          <w:lang w:eastAsia="en-US"/>
        </w:rPr>
        <w:t>Finance team</w:t>
      </w:r>
      <w:r w:rsidRPr="00BC28AD">
        <w:rPr>
          <w:rFonts w:ascii="TimesNewRoman" w:eastAsia="Times New Roman" w:hAnsi="TimesNewRoman" w:cs="TimesNewRoman"/>
          <w:lang w:eastAsia="en-US"/>
        </w:rPr>
        <w:t xml:space="preserve">. </w:t>
      </w:r>
      <w:r w:rsidR="00E44D2B">
        <w:rPr>
          <w:rFonts w:ascii="TimesNewRoman" w:eastAsia="Times New Roman" w:hAnsi="TimesNewRoman" w:cs="TimesNewRoman"/>
          <w:lang w:eastAsia="en-US"/>
        </w:rPr>
        <w:t xml:space="preserve">The engineering task was to test the feasibility </w:t>
      </w:r>
      <w:r w:rsidR="00D419AA">
        <w:rPr>
          <w:rFonts w:ascii="TimesNewRoman" w:eastAsia="Times New Roman" w:hAnsi="TimesNewRoman" w:cs="TimesNewRoman"/>
          <w:lang w:eastAsia="en-US"/>
        </w:rPr>
        <w:t xml:space="preserve">of a solution to process </w:t>
      </w:r>
      <w:r w:rsidR="000302AB">
        <w:rPr>
          <w:rFonts w:ascii="TimesNewRoman" w:eastAsia="Times New Roman" w:hAnsi="TimesNewRoman" w:cs="TimesNewRoman"/>
          <w:lang w:eastAsia="en-US"/>
        </w:rPr>
        <w:t xml:space="preserve">huge </w:t>
      </w:r>
      <w:r w:rsidR="00D419AA">
        <w:rPr>
          <w:rFonts w:ascii="TimesNewRoman" w:eastAsia="Times New Roman" w:hAnsi="TimesNewRoman" w:cs="TimesNewRoman"/>
          <w:lang w:eastAsia="en-US"/>
        </w:rPr>
        <w:t>customer transactions and reconcile them</w:t>
      </w:r>
      <w:r w:rsidR="00E44D2B">
        <w:rPr>
          <w:rFonts w:ascii="TimesNewRoman" w:eastAsia="Times New Roman" w:hAnsi="TimesNewRoman" w:cs="TimesNewRoman"/>
          <w:lang w:eastAsia="en-US"/>
        </w:rPr>
        <w:t xml:space="preserve">.  From the work described in this </w:t>
      </w:r>
      <w:r w:rsidR="00D419AA">
        <w:rPr>
          <w:rFonts w:ascii="TimesNewRoman" w:eastAsia="Times New Roman" w:hAnsi="TimesNewRoman" w:cs="TimesNewRoman"/>
          <w:lang w:eastAsia="en-US"/>
        </w:rPr>
        <w:t xml:space="preserve">Requirements </w:t>
      </w:r>
      <w:r w:rsidR="00E67BF8">
        <w:rPr>
          <w:rFonts w:ascii="TimesNewRoman" w:eastAsia="Times New Roman" w:hAnsi="TimesNewRoman" w:cs="TimesNewRoman"/>
          <w:lang w:eastAsia="en-US"/>
        </w:rPr>
        <w:t>Specification</w:t>
      </w:r>
      <w:r w:rsidR="00D419AA">
        <w:rPr>
          <w:rFonts w:ascii="TimesNewRoman" w:eastAsia="Times New Roman" w:hAnsi="TimesNewRoman" w:cs="TimesNewRoman"/>
          <w:lang w:eastAsia="en-US"/>
        </w:rPr>
        <w:t xml:space="preserve"> (</w:t>
      </w:r>
      <w:r w:rsidR="00AF342E">
        <w:rPr>
          <w:rFonts w:ascii="TimesNewRoman" w:eastAsia="Times New Roman" w:hAnsi="TimesNewRoman" w:cs="TimesNewRoman"/>
          <w:lang w:eastAsia="en-US"/>
        </w:rPr>
        <w:t>Process Customer Transactions</w:t>
      </w:r>
      <w:r w:rsidR="00D419AA">
        <w:rPr>
          <w:rFonts w:ascii="TimesNewRoman" w:eastAsia="Times New Roman" w:hAnsi="TimesNewRoman" w:cs="TimesNewRoman"/>
          <w:lang w:eastAsia="en-US"/>
        </w:rPr>
        <w:t xml:space="preserve"> </w:t>
      </w:r>
      <w:r w:rsidR="00AF342E">
        <w:rPr>
          <w:rFonts w:ascii="TimesNewRoman" w:eastAsia="Times New Roman" w:hAnsi="TimesNewRoman" w:cs="TimesNewRoman"/>
          <w:lang w:eastAsia="en-US"/>
        </w:rPr>
        <w:t xml:space="preserve">- </w:t>
      </w:r>
      <w:r w:rsidR="00D419AA">
        <w:rPr>
          <w:rFonts w:ascii="TimesNewRoman" w:eastAsia="Times New Roman" w:hAnsi="TimesNewRoman" w:cs="TimesNewRoman"/>
          <w:lang w:eastAsia="en-US"/>
        </w:rPr>
        <w:t>PDF)</w:t>
      </w:r>
      <w:r w:rsidR="00E44D2B">
        <w:rPr>
          <w:rFonts w:ascii="TimesNewRoman" w:eastAsia="Times New Roman" w:hAnsi="TimesNewRoman" w:cs="TimesNewRoman"/>
          <w:lang w:eastAsia="en-US"/>
        </w:rPr>
        <w:t xml:space="preserve">, a prototype was designed </w:t>
      </w:r>
      <w:r w:rsidR="00ED7350">
        <w:rPr>
          <w:rFonts w:ascii="TimesNewRoman" w:eastAsia="Times New Roman" w:hAnsi="TimesNewRoman" w:cs="TimesNewRoman"/>
          <w:lang w:eastAsia="en-US"/>
        </w:rPr>
        <w:t xml:space="preserve">with the </w:t>
      </w:r>
      <w:r w:rsidR="00E44D2B">
        <w:rPr>
          <w:rFonts w:ascii="TimesNewRoman" w:eastAsia="Times New Roman" w:hAnsi="TimesNewRoman" w:cs="TimesNewRoman"/>
          <w:lang w:eastAsia="en-US"/>
        </w:rPr>
        <w:t xml:space="preserve">use of </w:t>
      </w:r>
      <w:r w:rsidR="00897190">
        <w:rPr>
          <w:rFonts w:ascii="TimesNewRoman" w:eastAsia="Times New Roman" w:hAnsi="TimesNewRoman" w:cs="TimesNewRoman"/>
          <w:lang w:eastAsia="en-US"/>
        </w:rPr>
        <w:t xml:space="preserve">Java based Frameworks </w:t>
      </w:r>
      <w:r w:rsidR="002C7434">
        <w:rPr>
          <w:rFonts w:ascii="TimesNewRoman" w:eastAsia="Times New Roman" w:hAnsi="TimesNewRoman" w:cs="TimesNewRoman"/>
          <w:lang w:eastAsia="en-US"/>
        </w:rPr>
        <w:t xml:space="preserve">like </w:t>
      </w:r>
      <w:r w:rsidR="00897190">
        <w:rPr>
          <w:rFonts w:ascii="TimesNewRoman" w:eastAsia="Times New Roman" w:hAnsi="TimesNewRoman" w:cs="TimesNewRoman"/>
          <w:lang w:eastAsia="en-US"/>
        </w:rPr>
        <w:t>Spring Batch</w:t>
      </w:r>
      <w:r w:rsidR="00A92E00">
        <w:rPr>
          <w:rFonts w:ascii="TimesNewRoman" w:eastAsia="Times New Roman" w:hAnsi="TimesNewRoman" w:cs="TimesNewRoman"/>
          <w:lang w:eastAsia="en-US"/>
        </w:rPr>
        <w:t>, which is a complete implementation of Java – JSR-352</w:t>
      </w:r>
      <w:r w:rsidR="007058B7">
        <w:rPr>
          <w:rFonts w:ascii="TimesNewRoman" w:eastAsia="Times New Roman" w:hAnsi="TimesNewRoman" w:cs="TimesNewRoman"/>
          <w:lang w:eastAsia="en-US"/>
        </w:rPr>
        <w:t xml:space="preserve"> </w:t>
      </w:r>
      <w:r w:rsidR="00A92E00">
        <w:rPr>
          <w:rFonts w:ascii="TimesNewRoman" w:eastAsia="Times New Roman" w:hAnsi="TimesNewRoman" w:cs="TimesNewRoman"/>
          <w:lang w:eastAsia="en-US"/>
        </w:rPr>
        <w:t>specification</w:t>
      </w:r>
      <w:r w:rsidR="006C4584">
        <w:t xml:space="preserve"> </w:t>
      </w:r>
      <w:r w:rsidR="006C4584">
        <w:rPr>
          <w:rFonts w:ascii="TimesNewRoman" w:eastAsia="Times New Roman" w:hAnsi="TimesNewRoman" w:cs="TimesNewRoman"/>
          <w:lang w:eastAsia="en-US"/>
        </w:rPr>
        <w:t>(for Batch jobs).</w:t>
      </w:r>
      <w:r w:rsidR="00463440">
        <w:t xml:space="preserve"> </w:t>
      </w:r>
    </w:p>
    <w:p w:rsidR="00084131" w:rsidRDefault="00084131" w:rsidP="00E44D2B"/>
    <w:p w:rsidR="009A5740" w:rsidRPr="00307C52" w:rsidRDefault="009A5740" w:rsidP="00307C52">
      <w:pPr>
        <w:pStyle w:val="Heading2"/>
        <w:rPr>
          <w:lang w:eastAsia="en-US"/>
        </w:rPr>
      </w:pPr>
      <w:bookmarkStart w:id="11" w:name="_Toc486839715"/>
      <w:r w:rsidRPr="00307C52">
        <w:rPr>
          <w:lang w:eastAsia="en-US"/>
        </w:rPr>
        <w:t>1.2. Scope</w:t>
      </w:r>
      <w:bookmarkStart w:id="12" w:name="_GoBack"/>
      <w:bookmarkEnd w:id="11"/>
      <w:bookmarkEnd w:id="12"/>
    </w:p>
    <w:p w:rsidR="00BC6456" w:rsidRDefault="00BC6456" w:rsidP="008C0C1D">
      <w:pPr>
        <w:autoSpaceDE w:val="0"/>
        <w:autoSpaceDN w:val="0"/>
        <w:adjustRightInd w:val="0"/>
        <w:rPr>
          <w:rFonts w:ascii="TimesNewRoman" w:eastAsia="Times New Roman" w:hAnsi="TimesNewRoman" w:cs="TimesNewRoman"/>
          <w:lang w:eastAsia="en-US"/>
        </w:rPr>
      </w:pPr>
      <w:r>
        <w:rPr>
          <w:rFonts w:ascii="TimesNewRoman" w:eastAsia="Times New Roman" w:hAnsi="TimesNewRoman" w:cs="TimesNewRoman"/>
          <w:lang w:eastAsia="en-US"/>
        </w:rPr>
        <w:t xml:space="preserve">This section provides the details on the scope of this </w:t>
      </w:r>
      <w:r w:rsidR="00216363">
        <w:rPr>
          <w:rFonts w:ascii="TimesNewRoman" w:eastAsia="Times New Roman" w:hAnsi="TimesNewRoman" w:cs="TimesNewRoman"/>
          <w:lang w:eastAsia="en-US"/>
        </w:rPr>
        <w:t xml:space="preserve">Prototype </w:t>
      </w:r>
      <w:r w:rsidR="008C0C1D">
        <w:rPr>
          <w:rFonts w:ascii="TimesNewRoman" w:eastAsia="Times New Roman" w:hAnsi="TimesNewRoman" w:cs="TimesNewRoman"/>
          <w:lang w:eastAsia="en-US"/>
        </w:rPr>
        <w:t>D</w:t>
      </w:r>
      <w:r w:rsidR="00C6512F">
        <w:rPr>
          <w:rFonts w:ascii="TimesNewRoman" w:eastAsia="Times New Roman" w:hAnsi="TimesNewRoman" w:cs="TimesNewRoman"/>
          <w:lang w:eastAsia="en-US"/>
        </w:rPr>
        <w:t xml:space="preserve">ocument and </w:t>
      </w:r>
      <w:r w:rsidR="004E24B2">
        <w:rPr>
          <w:rFonts w:ascii="TimesNewRoman" w:eastAsia="Times New Roman" w:hAnsi="TimesNewRoman" w:cs="TimesNewRoman"/>
          <w:lang w:eastAsia="en-US"/>
        </w:rPr>
        <w:t xml:space="preserve">covers briefly, </w:t>
      </w:r>
      <w:r w:rsidR="00C6512F">
        <w:rPr>
          <w:rFonts w:ascii="TimesNewRoman" w:eastAsia="Times New Roman" w:hAnsi="TimesNewRoman" w:cs="TimesNewRoman"/>
          <w:lang w:eastAsia="en-US"/>
        </w:rPr>
        <w:t xml:space="preserve">various sections </w:t>
      </w:r>
      <w:r w:rsidR="004E24B2">
        <w:rPr>
          <w:rFonts w:ascii="TimesNewRoman" w:eastAsia="Times New Roman" w:hAnsi="TimesNewRoman" w:cs="TimesNewRoman"/>
          <w:lang w:eastAsia="en-US"/>
        </w:rPr>
        <w:t>of the document</w:t>
      </w:r>
      <w:r w:rsidR="00C6512F">
        <w:rPr>
          <w:rFonts w:ascii="TimesNewRoman" w:eastAsia="Times New Roman" w:hAnsi="TimesNewRoman" w:cs="TimesNewRoman"/>
          <w:lang w:eastAsia="en-US"/>
        </w:rPr>
        <w:t>.</w:t>
      </w:r>
    </w:p>
    <w:p w:rsidR="00BC6456" w:rsidRDefault="00BC6456" w:rsidP="009A5740">
      <w:pPr>
        <w:autoSpaceDE w:val="0"/>
        <w:autoSpaceDN w:val="0"/>
        <w:adjustRightInd w:val="0"/>
        <w:rPr>
          <w:rFonts w:ascii="TimesNewRoman" w:eastAsia="Times New Roman" w:hAnsi="TimesNewRoman" w:cs="TimesNewRoman"/>
          <w:lang w:eastAsia="en-US"/>
        </w:rPr>
      </w:pPr>
    </w:p>
    <w:p w:rsidR="00F019AA" w:rsidRDefault="006D1405" w:rsidP="009A5740">
      <w:pPr>
        <w:autoSpaceDE w:val="0"/>
        <w:autoSpaceDN w:val="0"/>
        <w:adjustRightInd w:val="0"/>
        <w:rPr>
          <w:rFonts w:ascii="TimesNewRoman" w:eastAsia="Times New Roman" w:hAnsi="TimesNewRoman" w:cs="TimesNewRoman"/>
          <w:lang w:eastAsia="en-US"/>
        </w:rPr>
      </w:pPr>
      <w:r>
        <w:rPr>
          <w:rFonts w:ascii="TimesNewRoman" w:eastAsia="Times New Roman" w:hAnsi="TimesNewRoman" w:cs="TimesNewRoman"/>
          <w:lang w:eastAsia="en-US"/>
        </w:rPr>
        <w:t xml:space="preserve">Section 2 of </w:t>
      </w:r>
      <w:r w:rsidR="0053080F">
        <w:rPr>
          <w:rFonts w:ascii="TimesNewRoman" w:eastAsia="Times New Roman" w:hAnsi="TimesNewRoman" w:cs="TimesNewRoman"/>
          <w:lang w:eastAsia="en-US"/>
        </w:rPr>
        <w:t>this document</w:t>
      </w:r>
      <w:r>
        <w:rPr>
          <w:rFonts w:ascii="TimesNewRoman" w:eastAsia="Times New Roman" w:hAnsi="TimesNewRoman" w:cs="TimesNewRoman"/>
          <w:lang w:eastAsia="en-US"/>
        </w:rPr>
        <w:t xml:space="preserve"> </w:t>
      </w:r>
      <w:r w:rsidR="00BC28AD">
        <w:rPr>
          <w:rFonts w:ascii="TimesNewRoman" w:eastAsia="Times New Roman" w:hAnsi="TimesNewRoman" w:cs="TimesNewRoman"/>
          <w:lang w:eastAsia="en-US"/>
        </w:rPr>
        <w:t>details the actual status on the implementation of the functionality</w:t>
      </w:r>
      <w:r w:rsidR="00F019AA">
        <w:rPr>
          <w:rFonts w:ascii="TimesNewRoman" w:eastAsia="Times New Roman" w:hAnsi="TimesNewRoman" w:cs="TimesNewRoman"/>
          <w:lang w:eastAsia="en-US"/>
        </w:rPr>
        <w:t xml:space="preserve"> as</w:t>
      </w:r>
      <w:r w:rsidR="00BC28AD">
        <w:rPr>
          <w:rFonts w:ascii="TimesNewRoman" w:eastAsia="Times New Roman" w:hAnsi="TimesNewRoman" w:cs="TimesNewRoman"/>
          <w:lang w:eastAsia="en-US"/>
        </w:rPr>
        <w:t xml:space="preserve"> in the Requirement Specifications</w:t>
      </w:r>
      <w:r w:rsidR="00F019AA">
        <w:rPr>
          <w:rFonts w:ascii="TimesNewRoman" w:eastAsia="Times New Roman" w:hAnsi="TimesNewRoman" w:cs="TimesNewRoman"/>
          <w:lang w:eastAsia="en-US"/>
        </w:rPr>
        <w:t>.</w:t>
      </w:r>
    </w:p>
    <w:p w:rsidR="00F019AA" w:rsidRDefault="00F019AA" w:rsidP="009A5740">
      <w:pPr>
        <w:autoSpaceDE w:val="0"/>
        <w:autoSpaceDN w:val="0"/>
        <w:adjustRightInd w:val="0"/>
        <w:rPr>
          <w:rFonts w:ascii="TimesNewRoman" w:eastAsia="Times New Roman" w:hAnsi="TimesNewRoman" w:cs="TimesNewRoman"/>
          <w:lang w:eastAsia="en-US"/>
        </w:rPr>
      </w:pPr>
    </w:p>
    <w:p w:rsidR="00F019AA" w:rsidRDefault="0082515A" w:rsidP="009A5740">
      <w:pPr>
        <w:autoSpaceDE w:val="0"/>
        <w:autoSpaceDN w:val="0"/>
        <w:adjustRightInd w:val="0"/>
        <w:rPr>
          <w:rFonts w:ascii="TimesNewRoman" w:eastAsia="Times New Roman" w:hAnsi="TimesNewRoman" w:cs="TimesNewRoman"/>
          <w:lang w:eastAsia="en-US"/>
        </w:rPr>
      </w:pPr>
      <w:r>
        <w:rPr>
          <w:rFonts w:ascii="TimesNewRoman" w:eastAsia="Times New Roman" w:hAnsi="TimesNewRoman" w:cs="TimesNewRoman"/>
          <w:lang w:eastAsia="en-US"/>
        </w:rPr>
        <w:t xml:space="preserve">Section 3 </w:t>
      </w:r>
      <w:r w:rsidR="00F019AA">
        <w:rPr>
          <w:rFonts w:ascii="TimesNewRoman" w:eastAsia="Times New Roman" w:hAnsi="TimesNewRoman" w:cs="TimesNewRoman"/>
          <w:lang w:eastAsia="en-US"/>
        </w:rPr>
        <w:t xml:space="preserve">provides an insight on </w:t>
      </w:r>
      <w:r>
        <w:rPr>
          <w:rFonts w:ascii="TimesNewRoman" w:eastAsia="Times New Roman" w:hAnsi="TimesNewRoman" w:cs="TimesNewRoman"/>
          <w:lang w:eastAsia="en-US"/>
        </w:rPr>
        <w:t xml:space="preserve">the </w:t>
      </w:r>
      <w:proofErr w:type="gramStart"/>
      <w:r w:rsidR="00F019AA">
        <w:rPr>
          <w:rFonts w:ascii="TimesNewRoman" w:eastAsia="Times New Roman" w:hAnsi="TimesNewRoman" w:cs="TimesNewRoman"/>
          <w:lang w:eastAsia="en-US"/>
        </w:rPr>
        <w:t>High Level</w:t>
      </w:r>
      <w:proofErr w:type="gramEnd"/>
      <w:r w:rsidR="00F019AA">
        <w:rPr>
          <w:rFonts w:ascii="TimesNewRoman" w:eastAsia="Times New Roman" w:hAnsi="TimesNewRoman" w:cs="TimesNewRoman"/>
          <w:lang w:eastAsia="en-US"/>
        </w:rPr>
        <w:t xml:space="preserve"> Architecture</w:t>
      </w:r>
      <w:r w:rsidR="00CB4E47">
        <w:rPr>
          <w:rFonts w:ascii="TimesNewRoman" w:eastAsia="Times New Roman" w:hAnsi="TimesNewRoman" w:cs="TimesNewRoman"/>
          <w:lang w:eastAsia="en-US"/>
        </w:rPr>
        <w:t xml:space="preserve"> and design</w:t>
      </w:r>
      <w:r w:rsidR="00F019AA">
        <w:rPr>
          <w:rFonts w:ascii="TimesNewRoman" w:eastAsia="Times New Roman" w:hAnsi="TimesNewRoman" w:cs="TimesNewRoman"/>
          <w:lang w:eastAsia="en-US"/>
        </w:rPr>
        <w:t xml:space="preserve"> used in the prototype</w:t>
      </w:r>
      <w:r>
        <w:rPr>
          <w:rFonts w:ascii="TimesNewRoman" w:eastAsia="Times New Roman" w:hAnsi="TimesNewRoman" w:cs="TimesNewRoman"/>
          <w:lang w:eastAsia="en-US"/>
        </w:rPr>
        <w:t xml:space="preserve">. </w:t>
      </w:r>
    </w:p>
    <w:p w:rsidR="00F019AA" w:rsidRDefault="00F019AA" w:rsidP="009A5740">
      <w:pPr>
        <w:autoSpaceDE w:val="0"/>
        <w:autoSpaceDN w:val="0"/>
        <w:adjustRightInd w:val="0"/>
        <w:rPr>
          <w:rFonts w:ascii="TimesNewRoman" w:eastAsia="Times New Roman" w:hAnsi="TimesNewRoman" w:cs="TimesNewRoman"/>
          <w:lang w:eastAsia="en-US"/>
        </w:rPr>
      </w:pPr>
    </w:p>
    <w:p w:rsidR="0065068E" w:rsidRDefault="006D1405" w:rsidP="009A5740">
      <w:pPr>
        <w:autoSpaceDE w:val="0"/>
        <w:autoSpaceDN w:val="0"/>
        <w:adjustRightInd w:val="0"/>
        <w:rPr>
          <w:rFonts w:ascii="TimesNewRoman" w:eastAsia="Times New Roman" w:hAnsi="TimesNewRoman" w:cs="TimesNewRoman"/>
          <w:lang w:eastAsia="en-US"/>
        </w:rPr>
      </w:pPr>
      <w:r>
        <w:rPr>
          <w:rFonts w:ascii="TimesNewRoman" w:eastAsia="Times New Roman" w:hAnsi="TimesNewRoman" w:cs="TimesNewRoman"/>
          <w:lang w:eastAsia="en-US"/>
        </w:rPr>
        <w:t>Section 4</w:t>
      </w:r>
      <w:r w:rsidR="00FC00CE">
        <w:rPr>
          <w:rFonts w:ascii="TimesNewRoman" w:eastAsia="Times New Roman" w:hAnsi="TimesNewRoman" w:cs="TimesNewRoman"/>
          <w:lang w:eastAsia="en-US"/>
        </w:rPr>
        <w:t xml:space="preserve"> </w:t>
      </w:r>
      <w:r w:rsidR="0082515A">
        <w:rPr>
          <w:rFonts w:ascii="TimesNewRoman" w:eastAsia="Times New Roman" w:hAnsi="TimesNewRoman" w:cs="TimesNewRoman"/>
          <w:lang w:eastAsia="en-US"/>
        </w:rPr>
        <w:t xml:space="preserve">discusses </w:t>
      </w:r>
      <w:r w:rsidR="00771840">
        <w:rPr>
          <w:rFonts w:ascii="TimesNewRoman" w:eastAsia="Times New Roman" w:hAnsi="TimesNewRoman" w:cs="TimesNewRoman"/>
          <w:lang w:eastAsia="en-US"/>
        </w:rPr>
        <w:t>briefly on the Test data and Test results.</w:t>
      </w:r>
    </w:p>
    <w:p w:rsidR="00771840" w:rsidRDefault="00771840" w:rsidP="009A5740">
      <w:pPr>
        <w:autoSpaceDE w:val="0"/>
        <w:autoSpaceDN w:val="0"/>
        <w:adjustRightInd w:val="0"/>
        <w:rPr>
          <w:rFonts w:ascii="TimesNewRoman" w:eastAsia="Times New Roman" w:hAnsi="TimesNewRoman" w:cs="TimesNewRoman"/>
          <w:lang w:eastAsia="en-US"/>
        </w:rPr>
      </w:pPr>
    </w:p>
    <w:p w:rsidR="0065068E" w:rsidRDefault="0082515A" w:rsidP="009A5740">
      <w:pPr>
        <w:autoSpaceDE w:val="0"/>
        <w:autoSpaceDN w:val="0"/>
        <w:adjustRightInd w:val="0"/>
        <w:rPr>
          <w:rFonts w:ascii="TimesNewRoman" w:eastAsia="Times New Roman" w:hAnsi="TimesNewRoman" w:cs="TimesNewRoman"/>
          <w:lang w:eastAsia="en-US"/>
        </w:rPr>
      </w:pPr>
      <w:r>
        <w:rPr>
          <w:rFonts w:ascii="TimesNewRoman" w:eastAsia="Times New Roman" w:hAnsi="TimesNewRoman" w:cs="TimesNewRoman"/>
          <w:lang w:eastAsia="en-US"/>
        </w:rPr>
        <w:t xml:space="preserve">Section 5 has a discussion on </w:t>
      </w:r>
      <w:r w:rsidR="0065068E">
        <w:rPr>
          <w:rFonts w:ascii="TimesNewRoman" w:eastAsia="Times New Roman" w:hAnsi="TimesNewRoman" w:cs="TimesNewRoman"/>
          <w:lang w:eastAsia="en-US"/>
        </w:rPr>
        <w:t>future work and suggestions that may be needed for the project.</w:t>
      </w:r>
    </w:p>
    <w:p w:rsidR="0065068E" w:rsidRDefault="0065068E" w:rsidP="009A5740">
      <w:pPr>
        <w:autoSpaceDE w:val="0"/>
        <w:autoSpaceDN w:val="0"/>
        <w:adjustRightInd w:val="0"/>
        <w:rPr>
          <w:rFonts w:ascii="TimesNewRoman" w:eastAsia="Times New Roman" w:hAnsi="TimesNewRoman" w:cs="TimesNewRoman"/>
          <w:lang w:eastAsia="en-US"/>
        </w:rPr>
      </w:pPr>
    </w:p>
    <w:p w:rsidR="00A849AB" w:rsidRDefault="0082515A" w:rsidP="00992D89">
      <w:pPr>
        <w:autoSpaceDE w:val="0"/>
        <w:autoSpaceDN w:val="0"/>
        <w:adjustRightInd w:val="0"/>
        <w:rPr>
          <w:rFonts w:ascii="TimesNewRoman" w:eastAsia="Times New Roman" w:hAnsi="TimesNewRoman" w:cs="TimesNewRoman"/>
          <w:lang w:eastAsia="en-US"/>
        </w:rPr>
      </w:pPr>
      <w:r>
        <w:rPr>
          <w:rFonts w:ascii="TimesNewRoman" w:eastAsia="Times New Roman" w:hAnsi="TimesNewRoman" w:cs="TimesNewRoman"/>
          <w:lang w:eastAsia="en-US"/>
        </w:rPr>
        <w:t xml:space="preserve">Section 6 has </w:t>
      </w:r>
      <w:r w:rsidR="00A46D66">
        <w:rPr>
          <w:rFonts w:ascii="TimesNewRoman" w:eastAsia="Times New Roman" w:hAnsi="TimesNewRoman" w:cs="TimesNewRoman"/>
          <w:lang w:eastAsia="en-US"/>
        </w:rPr>
        <w:t>details on how to execute the prototype</w:t>
      </w:r>
      <w:r>
        <w:rPr>
          <w:rFonts w:ascii="TimesNewRoman" w:eastAsia="Times New Roman" w:hAnsi="TimesNewRoman" w:cs="TimesNewRoman"/>
          <w:lang w:eastAsia="en-US"/>
        </w:rPr>
        <w:t>.</w:t>
      </w:r>
    </w:p>
    <w:p w:rsidR="00992D89" w:rsidRDefault="00992D89" w:rsidP="00992D89">
      <w:pPr>
        <w:autoSpaceDE w:val="0"/>
        <w:autoSpaceDN w:val="0"/>
        <w:adjustRightInd w:val="0"/>
        <w:rPr>
          <w:rFonts w:ascii="TimesNewRoman" w:eastAsia="Times New Roman" w:hAnsi="TimesNewRoman" w:cs="TimesNewRoman"/>
          <w:lang w:eastAsia="en-US"/>
        </w:rPr>
      </w:pPr>
    </w:p>
    <w:p w:rsidR="00D32836" w:rsidRDefault="00D32836" w:rsidP="00D32836">
      <w:pPr>
        <w:pStyle w:val="Heading1"/>
        <w:numPr>
          <w:ins w:id="13" w:author="Romas Sparkis" w:date="2003-11-30T13:19:00Z"/>
        </w:numPr>
      </w:pPr>
      <w:bookmarkStart w:id="14" w:name="_Toc486839716"/>
      <w:r>
        <w:t>2. Prototype Features</w:t>
      </w:r>
      <w:bookmarkEnd w:id="14"/>
      <w:r>
        <w:t xml:space="preserve"> </w:t>
      </w:r>
    </w:p>
    <w:p w:rsidR="00894718" w:rsidRDefault="00894718" w:rsidP="009E672E">
      <w:pPr>
        <w:autoSpaceDE w:val="0"/>
        <w:autoSpaceDN w:val="0"/>
        <w:adjustRightInd w:val="0"/>
      </w:pPr>
      <w:r>
        <w:t xml:space="preserve">This section describes the features of the prototype for </w:t>
      </w:r>
      <w:r w:rsidR="009E672E">
        <w:t xml:space="preserve">Bank Transactions Reconciler, which processes the customer transactions received as CSV files. The requirements are uses cases inherited from the Requirement Specification document. The </w:t>
      </w:r>
      <w:proofErr w:type="gramStart"/>
      <w:r w:rsidR="009E672E">
        <w:t>high level</w:t>
      </w:r>
      <w:proofErr w:type="gramEnd"/>
      <w:r w:rsidR="009E672E">
        <w:t xml:space="preserve"> estimation taken before design and code is provided below. PERT </w:t>
      </w:r>
      <w:r w:rsidR="00D866EE">
        <w:t>was</w:t>
      </w:r>
      <w:r w:rsidR="009E672E">
        <w:t xml:space="preserve"> used on the features discussed below</w:t>
      </w:r>
      <w:r w:rsidR="00D866EE">
        <w:t xml:space="preserve"> for estimation</w:t>
      </w:r>
      <w:r w:rsidR="009E672E">
        <w:t>.</w:t>
      </w:r>
      <w:r w:rsidR="00D866EE">
        <w:t xml:space="preserve"> The total implementation time too</w:t>
      </w:r>
      <w:r w:rsidR="0099499A">
        <w:t>k around 24 hours approximately almost in-sync with the estimation.</w:t>
      </w:r>
    </w:p>
    <w:p w:rsidR="00D866EE" w:rsidRDefault="00D866EE" w:rsidP="009E672E">
      <w:pPr>
        <w:autoSpaceDE w:val="0"/>
        <w:autoSpaceDN w:val="0"/>
        <w:adjustRightInd w:val="0"/>
      </w:pPr>
    </w:p>
    <w:p w:rsidR="009E672E" w:rsidRDefault="009E672E" w:rsidP="009E672E">
      <w:pPr>
        <w:autoSpaceDE w:val="0"/>
        <w:autoSpaceDN w:val="0"/>
        <w:adjustRightInd w:val="0"/>
      </w:pPr>
      <w:r>
        <w:t>Requirements analysis and initial design</w:t>
      </w:r>
      <w:r w:rsidR="00D866EE">
        <w:tab/>
      </w:r>
      <w:r>
        <w:t xml:space="preserve">: 4 hours </w:t>
      </w:r>
    </w:p>
    <w:p w:rsidR="009E672E" w:rsidRDefault="009E672E" w:rsidP="009E672E">
      <w:pPr>
        <w:autoSpaceDE w:val="0"/>
        <w:autoSpaceDN w:val="0"/>
        <w:adjustRightInd w:val="0"/>
      </w:pPr>
      <w:r>
        <w:t>Environment and initial code setup</w:t>
      </w:r>
      <w:r w:rsidR="00D866EE">
        <w:tab/>
      </w:r>
      <w:r w:rsidR="00D866EE">
        <w:tab/>
      </w:r>
      <w:r>
        <w:t xml:space="preserve">: 2 hours </w:t>
      </w:r>
    </w:p>
    <w:p w:rsidR="00D866EE" w:rsidRDefault="009E672E" w:rsidP="009E672E">
      <w:pPr>
        <w:autoSpaceDE w:val="0"/>
        <w:autoSpaceDN w:val="0"/>
        <w:adjustRightInd w:val="0"/>
      </w:pPr>
      <w:r>
        <w:t>Coding</w:t>
      </w:r>
      <w:r w:rsidR="00D866EE">
        <w:t xml:space="preserve"> and unit testing</w:t>
      </w:r>
      <w:r w:rsidR="00D866EE">
        <w:tab/>
      </w:r>
      <w:r w:rsidR="00D866EE">
        <w:tab/>
      </w:r>
      <w:r w:rsidR="00D866EE">
        <w:tab/>
      </w:r>
      <w:r>
        <w:t xml:space="preserve">: </w:t>
      </w:r>
      <w:r w:rsidR="00D866EE">
        <w:t xml:space="preserve">7 hours </w:t>
      </w:r>
    </w:p>
    <w:p w:rsidR="009E672E" w:rsidRDefault="00D866EE" w:rsidP="009E672E">
      <w:pPr>
        <w:autoSpaceDE w:val="0"/>
        <w:autoSpaceDN w:val="0"/>
        <w:adjustRightInd w:val="0"/>
      </w:pPr>
      <w:r>
        <w:t xml:space="preserve">Testing </w:t>
      </w:r>
      <w:r>
        <w:tab/>
      </w:r>
      <w:r>
        <w:tab/>
      </w:r>
      <w:r>
        <w:tab/>
      </w:r>
      <w:r>
        <w:tab/>
      </w:r>
      <w:r>
        <w:tab/>
        <w:t xml:space="preserve">: 4 hours </w:t>
      </w:r>
    </w:p>
    <w:p w:rsidR="00D866EE" w:rsidRDefault="00D866EE" w:rsidP="009E672E">
      <w:pPr>
        <w:autoSpaceDE w:val="0"/>
        <w:autoSpaceDN w:val="0"/>
        <w:adjustRightInd w:val="0"/>
      </w:pPr>
      <w:r>
        <w:t xml:space="preserve">Logging, Exception handline, bugs, </w:t>
      </w:r>
      <w:proofErr w:type="spellStart"/>
      <w:r>
        <w:t>etc</w:t>
      </w:r>
      <w:proofErr w:type="spellEnd"/>
      <w:r>
        <w:t xml:space="preserve"> </w:t>
      </w:r>
      <w:r>
        <w:tab/>
        <w:t>: 2 hours</w:t>
      </w:r>
    </w:p>
    <w:p w:rsidR="00FE000D" w:rsidRDefault="00D866EE" w:rsidP="000D442F">
      <w:pPr>
        <w:autoSpaceDE w:val="0"/>
        <w:autoSpaceDN w:val="0"/>
        <w:adjustRightInd w:val="0"/>
      </w:pPr>
      <w:r>
        <w:t>Documentation</w:t>
      </w:r>
      <w:r w:rsidR="0099499A">
        <w:t xml:space="preserve">, </w:t>
      </w:r>
      <w:proofErr w:type="spellStart"/>
      <w:r w:rsidR="0099499A">
        <w:t>JavaDoc</w:t>
      </w:r>
      <w:proofErr w:type="spellEnd"/>
      <w:r>
        <w:tab/>
      </w:r>
      <w:r>
        <w:tab/>
      </w:r>
      <w:r>
        <w:tab/>
      </w:r>
      <w:r w:rsidR="0099499A">
        <w:t>: 4</w:t>
      </w:r>
      <w:r>
        <w:t xml:space="preserve"> hours </w:t>
      </w:r>
      <w:r w:rsidR="009E672E">
        <w:br w:type="page"/>
      </w:r>
    </w:p>
    <w:p w:rsidR="001309E1" w:rsidRDefault="003670C5" w:rsidP="00832F6D">
      <w:pPr>
        <w:pStyle w:val="Caption"/>
      </w:pPr>
      <w:bookmarkStart w:id="15" w:name="_Toc57974225"/>
      <w:r w:rsidRPr="00F14BE2">
        <w:lastRenderedPageBreak/>
        <w:t>Implemented</w:t>
      </w:r>
      <w:r w:rsidR="00B87BED" w:rsidRPr="00F14BE2">
        <w:t xml:space="preserve"> Features </w:t>
      </w:r>
      <w:r w:rsidRPr="00F14BE2">
        <w:t>by Reference</w:t>
      </w:r>
      <w:r w:rsidR="00B87BED" w:rsidRPr="00F14BE2">
        <w:t xml:space="preserve"> </w:t>
      </w:r>
      <w:r w:rsidRPr="00F14BE2">
        <w:t xml:space="preserve">from </w:t>
      </w:r>
      <w:r w:rsidR="00B87BED" w:rsidRPr="00F14BE2">
        <w:t>Requirements</w:t>
      </w:r>
      <w:r w:rsidRPr="00F14BE2">
        <w:t xml:space="preserve"> and Design.</w:t>
      </w:r>
      <w:bookmarkEnd w:id="15"/>
      <w:r w:rsidR="00832F6D">
        <w:t xml:space="preserve"> </w:t>
      </w:r>
    </w:p>
    <w:tbl>
      <w:tblPr>
        <w:tblStyle w:val="TableGrid"/>
        <w:tblW w:w="10099" w:type="dxa"/>
        <w:tblLook w:val="04A0" w:firstRow="1" w:lastRow="0" w:firstColumn="1" w:lastColumn="0" w:noHBand="0" w:noVBand="1"/>
      </w:tblPr>
      <w:tblGrid>
        <w:gridCol w:w="630"/>
        <w:gridCol w:w="1256"/>
        <w:gridCol w:w="4630"/>
        <w:gridCol w:w="3583"/>
      </w:tblGrid>
      <w:tr w:rsidR="00B1586F" w:rsidRPr="00832F6D" w:rsidTr="00B1586F">
        <w:trPr>
          <w:trHeight w:val="570"/>
        </w:trPr>
        <w:tc>
          <w:tcPr>
            <w:tcW w:w="630" w:type="dxa"/>
            <w:hideMark/>
          </w:tcPr>
          <w:p w:rsidR="00832F6D" w:rsidRPr="00832F6D" w:rsidRDefault="00832F6D">
            <w:pPr>
              <w:rPr>
                <w:b/>
                <w:bCs/>
                <w:lang w:val="en-IN"/>
              </w:rPr>
            </w:pPr>
            <w:proofErr w:type="spellStart"/>
            <w:r w:rsidRPr="00832F6D">
              <w:rPr>
                <w:b/>
                <w:bCs/>
              </w:rPr>
              <w:t>Req</w:t>
            </w:r>
            <w:proofErr w:type="spellEnd"/>
            <w:r w:rsidRPr="00832F6D">
              <w:rPr>
                <w:b/>
                <w:bCs/>
              </w:rPr>
              <w:t xml:space="preserve"> #</w:t>
            </w:r>
          </w:p>
        </w:tc>
        <w:tc>
          <w:tcPr>
            <w:tcW w:w="1256" w:type="dxa"/>
            <w:hideMark/>
          </w:tcPr>
          <w:p w:rsidR="00832F6D" w:rsidRPr="00832F6D" w:rsidRDefault="00832F6D">
            <w:pPr>
              <w:rPr>
                <w:b/>
                <w:bCs/>
              </w:rPr>
            </w:pPr>
            <w:r w:rsidRPr="00832F6D">
              <w:rPr>
                <w:b/>
                <w:bCs/>
              </w:rPr>
              <w:t>Module</w:t>
            </w:r>
          </w:p>
        </w:tc>
        <w:tc>
          <w:tcPr>
            <w:tcW w:w="2758" w:type="dxa"/>
            <w:hideMark/>
          </w:tcPr>
          <w:p w:rsidR="00832F6D" w:rsidRPr="00832F6D" w:rsidRDefault="00832F6D">
            <w:pPr>
              <w:rPr>
                <w:b/>
                <w:bCs/>
              </w:rPr>
            </w:pPr>
            <w:r w:rsidRPr="00832F6D">
              <w:rPr>
                <w:b/>
                <w:bCs/>
              </w:rPr>
              <w:t>Requirements</w:t>
            </w:r>
          </w:p>
        </w:tc>
        <w:tc>
          <w:tcPr>
            <w:tcW w:w="5455" w:type="dxa"/>
            <w:hideMark/>
          </w:tcPr>
          <w:p w:rsidR="00832F6D" w:rsidRPr="00832F6D" w:rsidRDefault="00832F6D">
            <w:pPr>
              <w:rPr>
                <w:b/>
                <w:bCs/>
              </w:rPr>
            </w:pPr>
            <w:r w:rsidRPr="00832F6D">
              <w:rPr>
                <w:b/>
                <w:bCs/>
              </w:rPr>
              <w:t>Implementation Details</w:t>
            </w:r>
          </w:p>
        </w:tc>
      </w:tr>
      <w:tr w:rsidR="00832F6D" w:rsidRPr="00832F6D" w:rsidTr="00B1586F">
        <w:trPr>
          <w:trHeight w:val="4320"/>
        </w:trPr>
        <w:tc>
          <w:tcPr>
            <w:tcW w:w="630" w:type="dxa"/>
            <w:hideMark/>
          </w:tcPr>
          <w:p w:rsidR="00832F6D" w:rsidRPr="00832F6D" w:rsidRDefault="00832F6D">
            <w:r w:rsidRPr="00832F6D">
              <w:t>R.1</w:t>
            </w:r>
          </w:p>
        </w:tc>
        <w:tc>
          <w:tcPr>
            <w:tcW w:w="1256" w:type="dxa"/>
            <w:hideMark/>
          </w:tcPr>
          <w:p w:rsidR="00832F6D" w:rsidRPr="00832F6D" w:rsidRDefault="00832F6D">
            <w:r w:rsidRPr="00832F6D">
              <w:t xml:space="preserve">Handle Input </w:t>
            </w:r>
          </w:p>
        </w:tc>
        <w:tc>
          <w:tcPr>
            <w:tcW w:w="2758" w:type="dxa"/>
            <w:hideMark/>
          </w:tcPr>
          <w:p w:rsidR="00832F6D" w:rsidRPr="00832F6D" w:rsidRDefault="00832F6D">
            <w:r w:rsidRPr="00832F6D">
              <w:t>Customer transactions are received as a File daily</w:t>
            </w:r>
            <w:r w:rsidRPr="00832F6D">
              <w:br/>
              <w:t>once at 06:00 hours</w:t>
            </w:r>
            <w:r w:rsidRPr="00832F6D">
              <w:br/>
              <w:t>once at 21:00 hours</w:t>
            </w:r>
            <w:r w:rsidRPr="00832F6D">
              <w:br/>
              <w:t xml:space="preserve">When a file is received, processing of the File should commence within 5minutes. </w:t>
            </w:r>
            <w:r w:rsidRPr="00832F6D">
              <w:br/>
              <w:t>Files are received in a directory located at $TRANSACTION_PROCESSING/pending.</w:t>
            </w:r>
            <w:r w:rsidRPr="00832F6D">
              <w:br/>
              <w:t xml:space="preserve"> where</w:t>
            </w:r>
            <w:r w:rsidRPr="00832F6D">
              <w:br/>
              <w:t xml:space="preserve">$TRANSACTION_PROCESSING is an environment variable referencing </w:t>
            </w:r>
            <w:proofErr w:type="spellStart"/>
            <w:proofErr w:type="gramStart"/>
            <w:r w:rsidRPr="00832F6D">
              <w:t>a</w:t>
            </w:r>
            <w:proofErr w:type="spellEnd"/>
            <w:proofErr w:type="gramEnd"/>
            <w:r w:rsidRPr="00832F6D">
              <w:t xml:space="preserve"> arbitrary directory on each machine.</w:t>
            </w:r>
            <w:r w:rsidRPr="00832F6D">
              <w:br/>
              <w:t xml:space="preserve">The program will execute the format of the file </w:t>
            </w:r>
            <w:proofErr w:type="spellStart"/>
            <w:r w:rsidRPr="00832F6D">
              <w:t>finance_customer_transactions</w:t>
            </w:r>
            <w:proofErr w:type="spellEnd"/>
            <w:r w:rsidRPr="00832F6D">
              <w:t xml:space="preserve">-${datetime}.csv, where ${datetime} represents the time the file was written to the filesystem. </w:t>
            </w:r>
          </w:p>
        </w:tc>
        <w:tc>
          <w:tcPr>
            <w:tcW w:w="5455" w:type="dxa"/>
            <w:hideMark/>
          </w:tcPr>
          <w:p w:rsidR="00832F6D" w:rsidRPr="00832F6D" w:rsidRDefault="00832F6D">
            <w:r w:rsidRPr="00832F6D">
              <w:rPr>
                <w:b/>
                <w:bCs/>
              </w:rPr>
              <w:t xml:space="preserve">Implementation: </w:t>
            </w:r>
            <w:r w:rsidRPr="00832F6D">
              <w:br/>
              <w:t>Handled using Spring Scheduler and Java File handling functionalities.</w:t>
            </w:r>
            <w:r w:rsidRPr="00832F6D">
              <w:br/>
              <w:t xml:space="preserve">If the </w:t>
            </w:r>
            <w:r w:rsidR="009E672E">
              <w:t xml:space="preserve">at </w:t>
            </w:r>
            <w:r w:rsidR="009E672E" w:rsidRPr="00832F6D">
              <w:t>TRANSACTION_</w:t>
            </w:r>
            <w:proofErr w:type="gramStart"/>
            <w:r w:rsidR="009E672E" w:rsidRPr="00832F6D">
              <w:t>PROCESSING</w:t>
            </w:r>
            <w:r w:rsidR="009E672E">
              <w:t xml:space="preserve"> </w:t>
            </w:r>
            <w:r w:rsidRPr="00832F6D">
              <w:t xml:space="preserve"> is</w:t>
            </w:r>
            <w:proofErr w:type="gramEnd"/>
            <w:r w:rsidRPr="00832F6D">
              <w:t xml:space="preserve"> not found or file doesn</w:t>
            </w:r>
            <w:r w:rsidR="009E672E">
              <w:t>’</w:t>
            </w:r>
            <w:r w:rsidRPr="00832F6D">
              <w:t>t exist, job will be terminated.</w:t>
            </w:r>
            <w:r w:rsidRPr="00832F6D">
              <w:br/>
            </w:r>
            <w:r w:rsidRPr="00832F6D">
              <w:rPr>
                <w:b/>
                <w:bCs/>
              </w:rPr>
              <w:t>Assumptions:</w:t>
            </w:r>
            <w:r w:rsidRPr="00832F6D">
              <w:br/>
              <w:t xml:space="preserve">It is assumed that the files will be completely written and available in the path exactly at 6 AM and 9 PM </w:t>
            </w:r>
            <w:r w:rsidR="00B1586F">
              <w:t>daily</w:t>
            </w:r>
            <w:r w:rsidRPr="00832F6D">
              <w:t xml:space="preserve">. The job </w:t>
            </w:r>
            <w:r w:rsidR="009E672E">
              <w:t>retrieves the</w:t>
            </w:r>
            <w:r w:rsidRPr="00832F6D">
              <w:t xml:space="preserve"> file at 6 AM and 9 PM.</w:t>
            </w:r>
            <w:r w:rsidRPr="00832F6D">
              <w:br/>
              <w:t xml:space="preserve">There will be only one input file per batch. Only one file (randomly picked) will be processed and rest will be ignored. </w:t>
            </w:r>
            <w:r w:rsidRPr="00832F6D">
              <w:br/>
              <w:t xml:space="preserve">If the file is not available </w:t>
            </w:r>
            <w:r w:rsidR="009E672E">
              <w:t>on the given times</w:t>
            </w:r>
            <w:r w:rsidRPr="00832F6D">
              <w:t xml:space="preserve">; the job will be terminated </w:t>
            </w:r>
            <w:r w:rsidR="009E672E">
              <w:t xml:space="preserve">which can be processed </w:t>
            </w:r>
            <w:r w:rsidRPr="00832F6D">
              <w:t xml:space="preserve">manually. </w:t>
            </w:r>
            <w:r w:rsidRPr="00832F6D">
              <w:br/>
            </w:r>
            <w:r w:rsidRPr="00832F6D">
              <w:rPr>
                <w:b/>
                <w:bCs/>
              </w:rPr>
              <w:t>Limitations:</w:t>
            </w:r>
            <w:r w:rsidRPr="00832F6D">
              <w:t xml:space="preserve"> </w:t>
            </w:r>
            <w:r w:rsidRPr="00832F6D">
              <w:br/>
              <w:t xml:space="preserve">The Prototype does not check if the file is completely written and available for reading. </w:t>
            </w:r>
            <w:proofErr w:type="gramStart"/>
            <w:r w:rsidRPr="00832F6D">
              <w:t>Also</w:t>
            </w:r>
            <w:proofErr w:type="gramEnd"/>
            <w:r w:rsidRPr="00832F6D">
              <w:t xml:space="preserve"> the prototype does not care if there are multiple files. The prototype works as the </w:t>
            </w:r>
            <w:proofErr w:type="gramStart"/>
            <w:r w:rsidRPr="00832F6D">
              <w:t>above mentioned</w:t>
            </w:r>
            <w:proofErr w:type="gramEnd"/>
            <w:r w:rsidRPr="00832F6D">
              <w:t xml:space="preserve"> assumption. </w:t>
            </w:r>
          </w:p>
        </w:tc>
      </w:tr>
      <w:tr w:rsidR="00832F6D" w:rsidRPr="00832F6D" w:rsidTr="00B1586F">
        <w:trPr>
          <w:trHeight w:val="3450"/>
        </w:trPr>
        <w:tc>
          <w:tcPr>
            <w:tcW w:w="630" w:type="dxa"/>
            <w:hideMark/>
          </w:tcPr>
          <w:p w:rsidR="00832F6D" w:rsidRPr="00832F6D" w:rsidRDefault="00832F6D">
            <w:r w:rsidRPr="00832F6D">
              <w:t>R.2</w:t>
            </w:r>
          </w:p>
        </w:tc>
        <w:tc>
          <w:tcPr>
            <w:tcW w:w="1256" w:type="dxa"/>
            <w:hideMark/>
          </w:tcPr>
          <w:p w:rsidR="00832F6D" w:rsidRPr="00832F6D" w:rsidRDefault="00832F6D">
            <w:r w:rsidRPr="00832F6D">
              <w:t>Read CSV Input</w:t>
            </w:r>
          </w:p>
        </w:tc>
        <w:tc>
          <w:tcPr>
            <w:tcW w:w="2758" w:type="dxa"/>
            <w:hideMark/>
          </w:tcPr>
          <w:p w:rsidR="00832F6D" w:rsidRPr="00832F6D" w:rsidRDefault="00832F6D">
            <w:r w:rsidRPr="00832F6D">
              <w:br/>
              <w:t>File is received in csv format; example format provided in Requirements</w:t>
            </w:r>
            <w:r w:rsidRPr="00832F6D">
              <w:br/>
              <w:t>Each file can contain up to 500K customer payments</w:t>
            </w:r>
            <w:r w:rsidRPr="00832F6D">
              <w:br/>
              <w:t>Each line in the file represents a customer transaction.</w:t>
            </w:r>
            <w:r w:rsidRPr="00832F6D">
              <w:br/>
              <w:t xml:space="preserve">Customer accounts numbers contain numerical characters only. </w:t>
            </w:r>
            <w:proofErr w:type="gramStart"/>
            <w:r w:rsidRPr="00832F6D">
              <w:t>however</w:t>
            </w:r>
            <w:proofErr w:type="gramEnd"/>
            <w:r w:rsidRPr="00832F6D">
              <w:t xml:space="preserve"> some lines are encountered where the account number contains non numerical characters - these lines are considered</w:t>
            </w:r>
            <w:r w:rsidRPr="00832F6D">
              <w:br/>
              <w:t>corrupt. Corrupt lines should not be processed but skipped</w:t>
            </w:r>
          </w:p>
        </w:tc>
        <w:tc>
          <w:tcPr>
            <w:tcW w:w="5455" w:type="dxa"/>
            <w:hideMark/>
          </w:tcPr>
          <w:p w:rsidR="00832F6D" w:rsidRPr="00832F6D" w:rsidRDefault="00832F6D">
            <w:r w:rsidRPr="00832F6D">
              <w:rPr>
                <w:b/>
                <w:bCs/>
              </w:rPr>
              <w:t xml:space="preserve">Implementation: </w:t>
            </w:r>
            <w:r w:rsidRPr="00832F6D">
              <w:br/>
              <w:t xml:space="preserve">Implemented using Spring Batch - Item Reader </w:t>
            </w:r>
            <w:proofErr w:type="gramStart"/>
            <w:r w:rsidRPr="00832F6D">
              <w:t>interface  -</w:t>
            </w:r>
            <w:proofErr w:type="gramEnd"/>
            <w:r w:rsidRPr="00832F6D">
              <w:t xml:space="preserve"> Chunk Reading (1000) for faster </w:t>
            </w:r>
            <w:r w:rsidR="00093F6B">
              <w:t>reading</w:t>
            </w:r>
            <w:r w:rsidRPr="00832F6D">
              <w:t xml:space="preserve"> - </w:t>
            </w:r>
            <w:proofErr w:type="spellStart"/>
            <w:r w:rsidRPr="00832F6D">
              <w:t>SkipPolicy</w:t>
            </w:r>
            <w:proofErr w:type="spellEnd"/>
            <w:r w:rsidRPr="00832F6D">
              <w:t xml:space="preserve"> to skip corrupt lines.</w:t>
            </w:r>
            <w:r w:rsidRPr="00832F6D">
              <w:br/>
            </w:r>
            <w:r w:rsidRPr="00832F6D">
              <w:rPr>
                <w:b/>
                <w:bCs/>
              </w:rPr>
              <w:t>Assumptions:</w:t>
            </w:r>
            <w:r w:rsidRPr="00832F6D">
              <w:br/>
              <w:t xml:space="preserve">Apart from customer Account number, same non numerical validation has been placed on transaction amount as well. </w:t>
            </w:r>
            <w:r w:rsidRPr="00832F6D">
              <w:br/>
              <w:t xml:space="preserve">Both Account Number is restricted to 10 digits and Transaction amount is restricted to 10 digits and 2 decimals. Records that </w:t>
            </w:r>
            <w:proofErr w:type="spellStart"/>
            <w:r w:rsidRPr="00832F6D">
              <w:t>dont</w:t>
            </w:r>
            <w:proofErr w:type="spellEnd"/>
            <w:r w:rsidRPr="00832F6D">
              <w:t xml:space="preserve"> </w:t>
            </w:r>
            <w:r w:rsidRPr="00832F6D">
              <w:lastRenderedPageBreak/>
              <w:t xml:space="preserve">pass </w:t>
            </w:r>
            <w:proofErr w:type="gramStart"/>
            <w:r w:rsidRPr="00832F6D">
              <w:t>this validations</w:t>
            </w:r>
            <w:proofErr w:type="gramEnd"/>
            <w:r w:rsidRPr="00832F6D">
              <w:t xml:space="preserve"> will also be skipped. </w:t>
            </w:r>
            <w:r w:rsidRPr="00832F6D">
              <w:br/>
            </w:r>
            <w:r w:rsidRPr="00832F6D">
              <w:rPr>
                <w:b/>
                <w:bCs/>
              </w:rPr>
              <w:t>Limitations:</w:t>
            </w:r>
            <w:r w:rsidRPr="00832F6D">
              <w:br/>
              <w:t>N/A</w:t>
            </w:r>
          </w:p>
        </w:tc>
      </w:tr>
      <w:tr w:rsidR="00832F6D" w:rsidRPr="00832F6D" w:rsidTr="00B1586F">
        <w:trPr>
          <w:trHeight w:val="2055"/>
        </w:trPr>
        <w:tc>
          <w:tcPr>
            <w:tcW w:w="630" w:type="dxa"/>
            <w:hideMark/>
          </w:tcPr>
          <w:p w:rsidR="00832F6D" w:rsidRPr="00832F6D" w:rsidRDefault="00832F6D">
            <w:r w:rsidRPr="00832F6D">
              <w:lastRenderedPageBreak/>
              <w:t>R.3</w:t>
            </w:r>
          </w:p>
        </w:tc>
        <w:tc>
          <w:tcPr>
            <w:tcW w:w="1256" w:type="dxa"/>
            <w:hideMark/>
          </w:tcPr>
          <w:p w:rsidR="00832F6D" w:rsidRPr="00832F6D" w:rsidRDefault="00832F6D">
            <w:r w:rsidRPr="00832F6D">
              <w:t>Process Input</w:t>
            </w:r>
          </w:p>
        </w:tc>
        <w:tc>
          <w:tcPr>
            <w:tcW w:w="2758" w:type="dxa"/>
            <w:hideMark/>
          </w:tcPr>
          <w:p w:rsidR="00832F6D" w:rsidRPr="00832F6D" w:rsidRDefault="00832F6D">
            <w:r w:rsidRPr="00832F6D">
              <w:t>Files must only be processed once</w:t>
            </w:r>
            <w:r w:rsidRPr="00832F6D">
              <w:br/>
              <w:t>The same customer account number can appear multiple times in a customer payment file</w:t>
            </w:r>
          </w:p>
        </w:tc>
        <w:tc>
          <w:tcPr>
            <w:tcW w:w="5455" w:type="dxa"/>
            <w:hideMark/>
          </w:tcPr>
          <w:p w:rsidR="00832F6D" w:rsidRPr="00832F6D" w:rsidRDefault="00832F6D">
            <w:r w:rsidRPr="00832F6D">
              <w:rPr>
                <w:b/>
                <w:bCs/>
              </w:rPr>
              <w:t xml:space="preserve">Implementation: </w:t>
            </w:r>
            <w:r w:rsidRPr="00832F6D">
              <w:br/>
              <w:t xml:space="preserve">Implemented using Spring Batch - Item Reader and </w:t>
            </w:r>
            <w:proofErr w:type="spellStart"/>
            <w:r w:rsidRPr="00832F6D">
              <w:t>ItemWriter</w:t>
            </w:r>
            <w:proofErr w:type="spellEnd"/>
            <w:r w:rsidRPr="00832F6D">
              <w:t xml:space="preserve"> Interface. File is read once and inserted into a </w:t>
            </w:r>
            <w:proofErr w:type="spellStart"/>
            <w:r w:rsidRPr="00832F6D">
              <w:t>db</w:t>
            </w:r>
            <w:proofErr w:type="spellEnd"/>
            <w:r w:rsidRPr="00832F6D">
              <w:t>-tables, which will be used for reporting.</w:t>
            </w:r>
            <w:r w:rsidRPr="00832F6D">
              <w:br/>
            </w:r>
            <w:r w:rsidRPr="00832F6D">
              <w:rPr>
                <w:b/>
                <w:bCs/>
              </w:rPr>
              <w:t>Assumptions:</w:t>
            </w:r>
            <w:r w:rsidRPr="00832F6D">
              <w:br/>
              <w:t>N/A</w:t>
            </w:r>
            <w:r w:rsidRPr="00832F6D">
              <w:br/>
            </w:r>
            <w:r w:rsidRPr="00832F6D">
              <w:rPr>
                <w:b/>
                <w:bCs/>
              </w:rPr>
              <w:t>Limitations:</w:t>
            </w:r>
            <w:r w:rsidRPr="00832F6D">
              <w:br/>
              <w:t>N/A</w:t>
            </w:r>
          </w:p>
        </w:tc>
      </w:tr>
      <w:tr w:rsidR="00832F6D" w:rsidRPr="00832F6D" w:rsidTr="00B1586F">
        <w:trPr>
          <w:trHeight w:val="3165"/>
        </w:trPr>
        <w:tc>
          <w:tcPr>
            <w:tcW w:w="630" w:type="dxa"/>
            <w:hideMark/>
          </w:tcPr>
          <w:p w:rsidR="00832F6D" w:rsidRPr="00832F6D" w:rsidRDefault="00832F6D">
            <w:r w:rsidRPr="00832F6D">
              <w:t>R.4</w:t>
            </w:r>
          </w:p>
        </w:tc>
        <w:tc>
          <w:tcPr>
            <w:tcW w:w="1256" w:type="dxa"/>
            <w:hideMark/>
          </w:tcPr>
          <w:p w:rsidR="00832F6D" w:rsidRPr="00832F6D" w:rsidRDefault="00832F6D">
            <w:r w:rsidRPr="00832F6D">
              <w:t>Reporting</w:t>
            </w:r>
          </w:p>
        </w:tc>
        <w:tc>
          <w:tcPr>
            <w:tcW w:w="2758" w:type="dxa"/>
            <w:hideMark/>
          </w:tcPr>
          <w:p w:rsidR="00832F6D" w:rsidRPr="00832F6D" w:rsidRDefault="00832F6D">
            <w:r w:rsidRPr="00832F6D">
              <w:t>Initially the Finance stakeholders would like to see the program process each file and produce a text report detailing</w:t>
            </w:r>
            <w:r w:rsidRPr="00832F6D">
              <w:br/>
              <w:t>name of the file processed</w:t>
            </w:r>
            <w:r w:rsidRPr="00832F6D">
              <w:br/>
              <w:t>the number of accounts processed</w:t>
            </w:r>
            <w:r w:rsidRPr="00832F6D">
              <w:br/>
              <w:t>total credit amount</w:t>
            </w:r>
            <w:r w:rsidRPr="00832F6D">
              <w:br/>
              <w:t>total debit amount</w:t>
            </w:r>
            <w:r w:rsidRPr="00832F6D">
              <w:br/>
              <w:t>number of skipped lines</w:t>
            </w:r>
            <w:r w:rsidRPr="00832F6D">
              <w:br/>
              <w:t>The report should be written to the directory $TRANSACTION_PROCESSING/reports</w:t>
            </w:r>
            <w:r w:rsidRPr="00832F6D">
              <w:br/>
              <w:t>report file name should be of the form finance_customer_transactions_report-${datetime}.txt</w:t>
            </w:r>
          </w:p>
        </w:tc>
        <w:tc>
          <w:tcPr>
            <w:tcW w:w="5455" w:type="dxa"/>
            <w:hideMark/>
          </w:tcPr>
          <w:p w:rsidR="00AD1C58" w:rsidRDefault="00832F6D">
            <w:r w:rsidRPr="00832F6D">
              <w:rPr>
                <w:b/>
                <w:bCs/>
              </w:rPr>
              <w:t>Implementation:</w:t>
            </w:r>
            <w:r w:rsidRPr="00832F6D">
              <w:br/>
              <w:t xml:space="preserve">Implemented using Spring Batch - </w:t>
            </w:r>
            <w:proofErr w:type="spellStart"/>
            <w:r w:rsidRPr="00832F6D">
              <w:t>JobExecutionListener</w:t>
            </w:r>
            <w:proofErr w:type="spellEnd"/>
            <w:r w:rsidRPr="00832F6D">
              <w:t xml:space="preserve">. After the </w:t>
            </w:r>
            <w:proofErr w:type="spellStart"/>
            <w:r w:rsidRPr="00832F6D">
              <w:t>ItemReader</w:t>
            </w:r>
            <w:proofErr w:type="spellEnd"/>
            <w:r w:rsidRPr="00832F6D">
              <w:t>, Processor and Writer are executed, the database will be queried to generate the text report.</w:t>
            </w:r>
            <w:r w:rsidRPr="00832F6D">
              <w:br/>
            </w:r>
            <w:r w:rsidRPr="00832F6D">
              <w:rPr>
                <w:b/>
                <w:bCs/>
              </w:rPr>
              <w:t>Assumptions:</w:t>
            </w:r>
            <w:r w:rsidRPr="00832F6D">
              <w:rPr>
                <w:b/>
                <w:bCs/>
              </w:rPr>
              <w:br/>
            </w:r>
            <w:r w:rsidRPr="00832F6D">
              <w:t>Number of Accounts Processed - is the count of the unique account processed.</w:t>
            </w:r>
          </w:p>
          <w:p w:rsidR="00832F6D" w:rsidRPr="00832F6D" w:rsidRDefault="00AD1C58">
            <w:r>
              <w:t>Total Credit is the total of positive numbers in the file and Total Debit is the total of all negative numbers in the file (no grouping with customer numbers).</w:t>
            </w:r>
            <w:r w:rsidR="00832F6D" w:rsidRPr="00832F6D">
              <w:br/>
              <w:t>'reports' path will be created in 'TRANSACTION_PROCESSING' if it doesn’t exist.</w:t>
            </w:r>
            <w:r w:rsidR="00832F6D" w:rsidRPr="00832F6D">
              <w:br/>
            </w:r>
            <w:r w:rsidR="00832F6D" w:rsidRPr="00832F6D">
              <w:rPr>
                <w:b/>
                <w:bCs/>
              </w:rPr>
              <w:t>Limitations:</w:t>
            </w:r>
            <w:r w:rsidR="00832F6D" w:rsidRPr="00832F6D">
              <w:rPr>
                <w:b/>
                <w:bCs/>
              </w:rPr>
              <w:br/>
            </w:r>
            <w:r w:rsidR="00832F6D" w:rsidRPr="00832F6D">
              <w:t>N/A</w:t>
            </w:r>
          </w:p>
        </w:tc>
      </w:tr>
      <w:tr w:rsidR="00832F6D" w:rsidRPr="00832F6D" w:rsidTr="00B1586F">
        <w:trPr>
          <w:trHeight w:val="2010"/>
        </w:trPr>
        <w:tc>
          <w:tcPr>
            <w:tcW w:w="630" w:type="dxa"/>
            <w:hideMark/>
          </w:tcPr>
          <w:p w:rsidR="00832F6D" w:rsidRPr="00832F6D" w:rsidRDefault="00832F6D">
            <w:r w:rsidRPr="00832F6D">
              <w:lastRenderedPageBreak/>
              <w:t>R.5</w:t>
            </w:r>
          </w:p>
        </w:tc>
        <w:tc>
          <w:tcPr>
            <w:tcW w:w="1256" w:type="dxa"/>
            <w:hideMark/>
          </w:tcPr>
          <w:p w:rsidR="00832F6D" w:rsidRPr="00832F6D" w:rsidRDefault="00832F6D">
            <w:r w:rsidRPr="00832F6D">
              <w:t>Post Processing</w:t>
            </w:r>
          </w:p>
        </w:tc>
        <w:tc>
          <w:tcPr>
            <w:tcW w:w="2758" w:type="dxa"/>
            <w:hideMark/>
          </w:tcPr>
          <w:p w:rsidR="00832F6D" w:rsidRPr="00832F6D" w:rsidRDefault="00832F6D">
            <w:r w:rsidRPr="00832F6D">
              <w:t>Processed files should be placed in $TRANSACTION_PROCESSING/processed</w:t>
            </w:r>
          </w:p>
        </w:tc>
        <w:tc>
          <w:tcPr>
            <w:tcW w:w="5455" w:type="dxa"/>
            <w:hideMark/>
          </w:tcPr>
          <w:p w:rsidR="00832F6D" w:rsidRPr="00832F6D" w:rsidRDefault="00832F6D">
            <w:r w:rsidRPr="00832F6D">
              <w:rPr>
                <w:b/>
                <w:bCs/>
              </w:rPr>
              <w:t xml:space="preserve">Implementation: </w:t>
            </w:r>
            <w:r w:rsidRPr="00832F6D">
              <w:br/>
              <w:t xml:space="preserve">Java File handling </w:t>
            </w:r>
            <w:r w:rsidRPr="00832F6D">
              <w:br/>
            </w:r>
            <w:r w:rsidRPr="00832F6D">
              <w:rPr>
                <w:b/>
                <w:bCs/>
              </w:rPr>
              <w:t>Assumptions:</w:t>
            </w:r>
            <w:r w:rsidRPr="00832F6D">
              <w:rPr>
                <w:b/>
                <w:bCs/>
              </w:rPr>
              <w:br/>
            </w:r>
            <w:r w:rsidRPr="00832F6D">
              <w:t>'processed' path will be created in 'TRANSACTION_PROCESSING' if it doesn’t exist.</w:t>
            </w:r>
            <w:r w:rsidRPr="00832F6D">
              <w:br/>
            </w:r>
            <w:r w:rsidRPr="00832F6D">
              <w:rPr>
                <w:b/>
                <w:bCs/>
              </w:rPr>
              <w:t>Limitations:</w:t>
            </w:r>
            <w:r w:rsidRPr="00832F6D">
              <w:rPr>
                <w:b/>
                <w:bCs/>
              </w:rPr>
              <w:br/>
            </w:r>
            <w:r w:rsidRPr="00832F6D">
              <w:t>N/A</w:t>
            </w:r>
          </w:p>
        </w:tc>
      </w:tr>
    </w:tbl>
    <w:p w:rsidR="00832F6D" w:rsidRPr="00832F6D" w:rsidRDefault="00832F6D" w:rsidP="00832F6D"/>
    <w:p w:rsidR="00FE000D" w:rsidRDefault="00180172" w:rsidP="00FE000D">
      <w:pPr>
        <w:pStyle w:val="Heading1"/>
      </w:pPr>
      <w:bookmarkStart w:id="16" w:name="_Toc486839717"/>
      <w:r>
        <w:t xml:space="preserve">3. </w:t>
      </w:r>
      <w:r w:rsidR="0067392E">
        <w:t>Prototype Architecture</w:t>
      </w:r>
      <w:r>
        <w:t xml:space="preserve"> </w:t>
      </w:r>
      <w:r w:rsidR="00C210CA">
        <w:t>and Design</w:t>
      </w:r>
      <w:bookmarkEnd w:id="16"/>
    </w:p>
    <w:p w:rsidR="00C41C2A" w:rsidRDefault="00C41C2A" w:rsidP="000E16D2">
      <w:pPr>
        <w:autoSpaceDE w:val="0"/>
        <w:autoSpaceDN w:val="0"/>
        <w:adjustRightInd w:val="0"/>
      </w:pPr>
    </w:p>
    <w:p w:rsidR="000E16D2" w:rsidRDefault="00C41C2A" w:rsidP="009E672E">
      <w:pPr>
        <w:autoSpaceDE w:val="0"/>
        <w:autoSpaceDN w:val="0"/>
        <w:adjustRightInd w:val="0"/>
      </w:pPr>
      <w:r>
        <w:t xml:space="preserve">     </w:t>
      </w:r>
      <w:r w:rsidR="009E672E">
        <w:t xml:space="preserve">This section provides a </w:t>
      </w:r>
      <w:proofErr w:type="gramStart"/>
      <w:r w:rsidR="009E672E">
        <w:t>high level</w:t>
      </w:r>
      <w:proofErr w:type="gramEnd"/>
      <w:r w:rsidR="009E672E">
        <w:t xml:space="preserve"> insight on the architecture, tools and design used for developing the prototype. The architecture and design is arrived after considering the uses cases in the requirements and their corresponding assumptions. </w:t>
      </w:r>
    </w:p>
    <w:p w:rsidR="00775A65" w:rsidRDefault="00775A65" w:rsidP="009E672E">
      <w:pPr>
        <w:autoSpaceDE w:val="0"/>
        <w:autoSpaceDN w:val="0"/>
        <w:adjustRightInd w:val="0"/>
      </w:pPr>
    </w:p>
    <w:p w:rsidR="00137C02" w:rsidRPr="00CD4328" w:rsidRDefault="00CD4328" w:rsidP="009E672E">
      <w:pPr>
        <w:autoSpaceDE w:val="0"/>
        <w:autoSpaceDN w:val="0"/>
        <w:adjustRightInd w:val="0"/>
        <w:rPr>
          <w:b/>
          <w:sz w:val="20"/>
        </w:rPr>
      </w:pPr>
      <w:r w:rsidRPr="00CD4328"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CD4328">
        <w:rPr>
          <w:b/>
          <w:sz w:val="20"/>
        </w:rPr>
        <w:t>High Level Architecture/ Process Flow</w:t>
      </w:r>
    </w:p>
    <w:p w:rsidR="00137C02" w:rsidRDefault="00775A65" w:rsidP="009E672E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7D51517">
            <wp:extent cx="5268211" cy="3320214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11" cy="3320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10CA" w:rsidRDefault="00C210CA" w:rsidP="009E672E">
      <w:pPr>
        <w:autoSpaceDE w:val="0"/>
        <w:autoSpaceDN w:val="0"/>
        <w:adjustRightInd w:val="0"/>
      </w:pPr>
    </w:p>
    <w:p w:rsidR="00775A65" w:rsidRDefault="00775A65" w:rsidP="00775A6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 xml:space="preserve">Reader: </w:t>
      </w:r>
      <w:proofErr w:type="spellStart"/>
      <w:r>
        <w:t>FlatFileItemReader</w:t>
      </w:r>
      <w:proofErr w:type="spellEnd"/>
      <w:r>
        <w:t xml:space="preserve"> is used to read contents </w:t>
      </w:r>
      <w:r w:rsidRPr="00775A65">
        <w:t xml:space="preserve">of CSV file, then </w:t>
      </w:r>
      <w:r>
        <w:t>maps the read data to fields of DTO</w:t>
      </w:r>
      <w:r w:rsidRPr="00775A65">
        <w:t>.</w:t>
      </w:r>
    </w:p>
    <w:p w:rsidR="00775A65" w:rsidRDefault="00775A65" w:rsidP="00775A6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>Processor: Pass on the DTO object to writer as it is</w:t>
      </w:r>
      <w:r w:rsidRPr="00775A65">
        <w:t>.</w:t>
      </w:r>
    </w:p>
    <w:p w:rsidR="00775A65" w:rsidRDefault="00775A65" w:rsidP="00775A6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 w:rsidRPr="00775A65">
        <w:t>Writer: writes batch of records to PostgreSQL Database using DAO.</w:t>
      </w:r>
    </w:p>
    <w:p w:rsidR="00775A65" w:rsidRDefault="00775A65" w:rsidP="00775A6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 w:rsidRPr="00775A65">
        <w:t xml:space="preserve">Listener: handles </w:t>
      </w:r>
      <w:proofErr w:type="spellStart"/>
      <w:r>
        <w:t>beforeStep</w:t>
      </w:r>
      <w:proofErr w:type="spellEnd"/>
      <w:r>
        <w:t xml:space="preserve"> and </w:t>
      </w:r>
      <w:proofErr w:type="spellStart"/>
      <w:r w:rsidRPr="00775A65">
        <w:t>afte</w:t>
      </w:r>
      <w:r>
        <w:t>r</w:t>
      </w:r>
      <w:r w:rsidRPr="00775A65">
        <w:t>Step</w:t>
      </w:r>
      <w:proofErr w:type="spellEnd"/>
      <w:r>
        <w:t xml:space="preserve"> tasks</w:t>
      </w:r>
      <w:r w:rsidRPr="00775A65">
        <w:t xml:space="preserve">, </w:t>
      </w:r>
      <w:r>
        <w:t>Pre-validation and reporting respectively</w:t>
      </w:r>
      <w:r w:rsidRPr="00775A65">
        <w:t>.</w:t>
      </w:r>
    </w:p>
    <w:p w:rsidR="003F67EC" w:rsidRDefault="00D55E99" w:rsidP="00B61013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 xml:space="preserve">Spring </w:t>
      </w:r>
      <w:proofErr w:type="spellStart"/>
      <w:r w:rsidR="00AC483C">
        <w:t>JdbcTemplate</w:t>
      </w:r>
      <w:proofErr w:type="spellEnd"/>
      <w:r>
        <w:t xml:space="preserve"> is used to execute SQL Queries. </w:t>
      </w:r>
    </w:p>
    <w:p w:rsidR="004120E9" w:rsidRDefault="003F67EC" w:rsidP="00B61013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proofErr w:type="spellStart"/>
      <w:r>
        <w:t>Cron</w:t>
      </w:r>
      <w:proofErr w:type="spellEnd"/>
      <w:r>
        <w:t xml:space="preserve">, </w:t>
      </w:r>
      <w:r w:rsidR="00D55E99">
        <w:t>SQL Queries</w:t>
      </w:r>
      <w:r>
        <w:t xml:space="preserve">, and other properties are </w:t>
      </w:r>
      <w:r w:rsidR="007025DC">
        <w:t xml:space="preserve">defined </w:t>
      </w:r>
      <w:r w:rsidR="00D55E99">
        <w:t xml:space="preserve">in </w:t>
      </w:r>
      <w:r w:rsidR="004120E9">
        <w:t xml:space="preserve">Properties </w:t>
      </w:r>
      <w:r>
        <w:t>file (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  <w:r w:rsidR="00D55E99">
        <w:t xml:space="preserve">located at </w:t>
      </w:r>
      <w:proofErr w:type="spellStart"/>
      <w:r>
        <w:t>src</w:t>
      </w:r>
      <w:proofErr w:type="spellEnd"/>
      <w:r>
        <w:t xml:space="preserve">/main/resources) </w:t>
      </w:r>
    </w:p>
    <w:p w:rsidR="004120E9" w:rsidRDefault="004120E9" w:rsidP="00775A65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>
        <w:t>Log file</w:t>
      </w:r>
      <w:r w:rsidR="004523D8">
        <w:t xml:space="preserve"> (application.log)</w:t>
      </w:r>
      <w:r>
        <w:t xml:space="preserve"> is generated in one step above the root directory. </w:t>
      </w:r>
    </w:p>
    <w:p w:rsidR="009E672E" w:rsidRDefault="009E672E" w:rsidP="009E672E">
      <w:pPr>
        <w:autoSpaceDE w:val="0"/>
        <w:autoSpaceDN w:val="0"/>
        <w:adjustRightInd w:val="0"/>
      </w:pPr>
    </w:p>
    <w:p w:rsidR="00775A65" w:rsidRPr="00775A65" w:rsidRDefault="00CD4328" w:rsidP="009E672E">
      <w:pPr>
        <w:autoSpaceDE w:val="0"/>
        <w:autoSpaceDN w:val="0"/>
        <w:adjustRightInd w:val="0"/>
        <w:rPr>
          <w:b/>
          <w:sz w:val="28"/>
        </w:rPr>
      </w:pPr>
      <w:r>
        <w:rPr>
          <w:b/>
          <w:sz w:val="28"/>
        </w:rPr>
        <w:t>Technologies</w:t>
      </w:r>
      <w:r w:rsidR="00775A65" w:rsidRPr="00775A65">
        <w:rPr>
          <w:b/>
          <w:sz w:val="28"/>
        </w:rPr>
        <w:t xml:space="preserve"> and Frameworks used</w:t>
      </w:r>
      <w:r w:rsidR="00775A65">
        <w:rPr>
          <w:b/>
          <w:sz w:val="28"/>
        </w:rPr>
        <w:t>:</w:t>
      </w:r>
    </w:p>
    <w:p w:rsidR="00775A65" w:rsidRDefault="00775A65" w:rsidP="009E672E">
      <w:pPr>
        <w:autoSpaceDE w:val="0"/>
        <w:autoSpaceDN w:val="0"/>
        <w:adjustRightInd w:val="0"/>
      </w:pPr>
      <w:r>
        <w:t>Language</w:t>
      </w:r>
      <w:r w:rsidR="00CD4328">
        <w:tab/>
      </w:r>
      <w:r>
        <w:t>: Java (version 8)</w:t>
      </w:r>
    </w:p>
    <w:p w:rsidR="00775A65" w:rsidRDefault="00775A65" w:rsidP="009E672E">
      <w:pPr>
        <w:autoSpaceDE w:val="0"/>
        <w:autoSpaceDN w:val="0"/>
        <w:adjustRightInd w:val="0"/>
      </w:pPr>
      <w:r>
        <w:t>Frameworks</w:t>
      </w:r>
      <w:r w:rsidR="00CD4328">
        <w:tab/>
      </w:r>
      <w:r>
        <w:t xml:space="preserve">: Spring Boot (1.5.2), Spring Boot-Batch (1.5.2), </w:t>
      </w:r>
    </w:p>
    <w:p w:rsidR="00CD4328" w:rsidRDefault="00CD4328" w:rsidP="009E672E">
      <w:pPr>
        <w:autoSpaceDE w:val="0"/>
        <w:autoSpaceDN w:val="0"/>
        <w:adjustRightInd w:val="0"/>
      </w:pPr>
      <w:r>
        <w:t>Database</w:t>
      </w:r>
      <w:r>
        <w:tab/>
        <w:t xml:space="preserve">: Built in HSQLDB </w:t>
      </w:r>
      <w:r w:rsidR="00BF7BCA">
        <w:t xml:space="preserve">(can be ported to other </w:t>
      </w:r>
      <w:proofErr w:type="spellStart"/>
      <w:r w:rsidR="00BF7BCA">
        <w:t>DataSources</w:t>
      </w:r>
      <w:proofErr w:type="spellEnd"/>
      <w:r w:rsidR="00BF7BCA">
        <w:t>)</w:t>
      </w:r>
    </w:p>
    <w:p w:rsidR="00CD4328" w:rsidRDefault="00CD4328" w:rsidP="009E672E">
      <w:pPr>
        <w:autoSpaceDE w:val="0"/>
        <w:autoSpaceDN w:val="0"/>
        <w:adjustRightInd w:val="0"/>
      </w:pPr>
      <w:r>
        <w:t>Dependencies</w:t>
      </w:r>
      <w:r>
        <w:tab/>
        <w:t xml:space="preserve">: Maven </w:t>
      </w:r>
    </w:p>
    <w:p w:rsidR="00062FFF" w:rsidRDefault="00062FFF" w:rsidP="009E672E">
      <w:pPr>
        <w:autoSpaceDE w:val="0"/>
        <w:autoSpaceDN w:val="0"/>
        <w:adjustRightInd w:val="0"/>
      </w:pPr>
      <w:r>
        <w:t xml:space="preserve">Batch </w:t>
      </w:r>
      <w:proofErr w:type="gramStart"/>
      <w:r>
        <w:t>Mechanism :</w:t>
      </w:r>
      <w:proofErr w:type="gramEnd"/>
      <w:r>
        <w:t xml:space="preserve"> </w:t>
      </w:r>
      <w:proofErr w:type="spellStart"/>
      <w:r>
        <w:t>Cron</w:t>
      </w:r>
      <w:proofErr w:type="spellEnd"/>
      <w:r>
        <w:t xml:space="preserve"> using Spring Scheduler (configurable in </w:t>
      </w:r>
      <w:proofErr w:type="spellStart"/>
      <w:r>
        <w:t>application.properties</w:t>
      </w:r>
      <w:proofErr w:type="spellEnd"/>
      <w:r>
        <w:t>)</w:t>
      </w:r>
    </w:p>
    <w:p w:rsidR="00CD4328" w:rsidRDefault="00CD4328" w:rsidP="00CD4328"/>
    <w:p w:rsidR="005F681A" w:rsidRDefault="00CD4328">
      <w:r>
        <w:t xml:space="preserve">For more insight on classes and methods created, Javadoc can be referred. </w:t>
      </w:r>
    </w:p>
    <w:p w:rsidR="005F681A" w:rsidRDefault="005F681A"/>
    <w:p w:rsidR="005F681A" w:rsidRDefault="005F681A"/>
    <w:p w:rsidR="005F681A" w:rsidRDefault="005F681A">
      <w:pPr>
        <w:rPr>
          <w:b/>
        </w:rPr>
      </w:pPr>
      <w:r w:rsidRPr="005F681A">
        <w:rPr>
          <w:b/>
        </w:rPr>
        <w:t>Package Structure</w:t>
      </w:r>
    </w:p>
    <w:p w:rsidR="005F681A" w:rsidRPr="005F681A" w:rsidRDefault="005F681A">
      <w:pPr>
        <w:rPr>
          <w:b/>
        </w:rPr>
      </w:pPr>
    </w:p>
    <w:p w:rsidR="00CD4328" w:rsidRDefault="005F681A">
      <w:r>
        <w:rPr>
          <w:b/>
          <w:noProof/>
        </w:rPr>
        <w:drawing>
          <wp:inline distT="0" distB="0" distL="0" distR="0" wp14:anchorId="0B87AB20" wp14:editId="6EBC91A9">
            <wp:extent cx="2819400" cy="364003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96" cy="366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1A" w:rsidRDefault="005F681A"/>
    <w:p w:rsidR="006123FF" w:rsidRDefault="006123FF"/>
    <w:p w:rsidR="006123FF" w:rsidRDefault="006123FF"/>
    <w:p w:rsidR="00862D2E" w:rsidRDefault="00FE000D" w:rsidP="00871A28">
      <w:pPr>
        <w:pStyle w:val="Heading1"/>
      </w:pPr>
      <w:bookmarkStart w:id="17" w:name="_Toc486839718"/>
      <w:r>
        <w:t xml:space="preserve">4. </w:t>
      </w:r>
      <w:r w:rsidR="00307C52">
        <w:t xml:space="preserve">Prototype </w:t>
      </w:r>
      <w:r>
        <w:t xml:space="preserve">Test </w:t>
      </w:r>
      <w:r w:rsidR="005B5341">
        <w:t>Cases</w:t>
      </w:r>
      <w:r w:rsidR="00EE079F">
        <w:t xml:space="preserve"> and </w:t>
      </w:r>
      <w:r>
        <w:t>Results</w:t>
      </w:r>
      <w:bookmarkEnd w:id="17"/>
    </w:p>
    <w:p w:rsidR="00CD4328" w:rsidRDefault="00CD4328" w:rsidP="006A474E">
      <w:pPr>
        <w:autoSpaceDE w:val="0"/>
        <w:autoSpaceDN w:val="0"/>
        <w:adjustRightInd w:val="0"/>
        <w:rPr>
          <w:rFonts w:ascii="TimesNewRoman" w:eastAsia="Times New Roman" w:hAnsi="TimesNewRoman" w:cs="TimesNewRoman"/>
          <w:lang w:eastAsia="en-US"/>
        </w:rPr>
      </w:pPr>
      <w:r>
        <w:rPr>
          <w:rFonts w:ascii="TimesNewRoman" w:eastAsia="Times New Roman" w:hAnsi="TimesNewRoman" w:cs="TimesNewRoman"/>
          <w:lang w:eastAsia="en-US"/>
        </w:rPr>
        <w:t>This section contains some (not all) of the Unit Testing, System Testing and Performance testing scenarios and corresponding results. A sample test data is also provided as an attachment in this section.</w:t>
      </w:r>
    </w:p>
    <w:p w:rsidR="00CD4328" w:rsidRDefault="00CD4328" w:rsidP="006A474E">
      <w:pPr>
        <w:autoSpaceDE w:val="0"/>
        <w:autoSpaceDN w:val="0"/>
        <w:adjustRightInd w:val="0"/>
        <w:rPr>
          <w:rFonts w:ascii="TimesNewRoman" w:eastAsia="Times New Roman" w:hAnsi="TimesNewRoman" w:cs="TimesNewRoman"/>
          <w:lang w:eastAsia="en-US"/>
        </w:rPr>
      </w:pPr>
    </w:p>
    <w:tbl>
      <w:tblPr>
        <w:tblW w:w="77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9"/>
        <w:gridCol w:w="3217"/>
        <w:gridCol w:w="2908"/>
        <w:gridCol w:w="1096"/>
      </w:tblGrid>
      <w:tr w:rsidR="00957199" w:rsidRPr="00957199" w:rsidTr="00957199">
        <w:trPr>
          <w:trHeight w:val="315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b/>
                <w:bCs/>
                <w:color w:val="000000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b/>
                <w:bCs/>
                <w:color w:val="000000"/>
                <w:lang w:val="en-IN" w:eastAsia="en-IN"/>
              </w:rPr>
              <w:t>ID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b/>
                <w:bCs/>
                <w:color w:val="000000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b/>
                <w:bCs/>
                <w:color w:val="000000"/>
                <w:lang w:val="en-IN" w:eastAsia="en-IN"/>
              </w:rPr>
              <w:t>Test Case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b/>
                <w:bCs/>
                <w:color w:val="000000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b/>
                <w:bCs/>
                <w:color w:val="000000"/>
                <w:lang w:val="en-IN" w:eastAsia="en-IN"/>
              </w:rPr>
              <w:t>Expected Result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b/>
                <w:bCs/>
                <w:color w:val="000000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b/>
                <w:bCs/>
                <w:color w:val="000000"/>
                <w:lang w:val="en-IN" w:eastAsia="en-IN"/>
              </w:rPr>
              <w:t xml:space="preserve">Status </w:t>
            </w:r>
          </w:p>
        </w:tc>
      </w:tr>
      <w:tr w:rsidR="00957199" w:rsidRPr="00957199" w:rsidTr="00957199">
        <w:trPr>
          <w:trHeight w:val="57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$TRANSACTION_PROCESSING Path is not set/ Incorrectly set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Batch </w:t>
            </w: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Job should be </w:t>
            </w:r>
            <w:r w:rsidR="002620DE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termina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ted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2620DE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P</w:t>
            </w:r>
            <w:r w:rsidR="00957199"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ass</w:t>
            </w:r>
          </w:p>
        </w:tc>
      </w:tr>
      <w:tr w:rsidR="00957199" w:rsidRPr="00957199" w:rsidTr="00957199">
        <w:trPr>
          <w:trHeight w:val="87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lastRenderedPageBreak/>
              <w:t>2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File Format should be </w:t>
            </w: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br/>
              <w:t xml:space="preserve">finance_customer_transactions-${datetime}.csv 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Read only the file with same file f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ormat. Other files should be ignored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Pass</w:t>
            </w:r>
          </w:p>
        </w:tc>
      </w:tr>
      <w:tr w:rsidR="00957199" w:rsidRPr="00957199" w:rsidTr="00957199">
        <w:trPr>
          <w:trHeight w:val="57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In case of Multiple files, read only one file (as per the assumption)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Read only one file (randomly) (as per the assumption)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Pass</w:t>
            </w:r>
          </w:p>
        </w:tc>
      </w:tr>
      <w:tr w:rsidR="00957199" w:rsidRPr="00957199" w:rsidTr="00957199">
        <w:trPr>
          <w:trHeight w:val="231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Processed files should be placed </w:t>
            </w:r>
            <w:proofErr w:type="gramStart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in .</w:t>
            </w:r>
            <w:proofErr w:type="gramEnd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/processed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File will be moved </w:t>
            </w:r>
            <w:proofErr w:type="gramStart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from .</w:t>
            </w:r>
            <w:proofErr w:type="gramEnd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/pending to ./processed</w:t>
            </w: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br/>
              <w:t>Create ./processed if not found.</w:t>
            </w: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br/>
              <w:t>Additionally if the same file already exist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s</w:t>
            </w: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, rename it to </w:t>
            </w:r>
            <w:proofErr w:type="spellStart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filename_backup</w:t>
            </w:r>
            <w:proofErr w:type="spellEnd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 and copy the new file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Pass</w:t>
            </w:r>
          </w:p>
        </w:tc>
      </w:tr>
      <w:tr w:rsidR="00957199" w:rsidRPr="00957199" w:rsidTr="00957199">
        <w:trPr>
          <w:trHeight w:val="1155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Same customer account# can appear multiple times. Reporting to be done for unique customer accounts.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Text report field Total Accounts, to contain distinct customer accounts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Pass</w:t>
            </w:r>
          </w:p>
        </w:tc>
      </w:tr>
      <w:tr w:rsidR="00957199" w:rsidRPr="00957199" w:rsidTr="00957199">
        <w:trPr>
          <w:trHeight w:val="1155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When a file is received at 6 AM and 9 PM, processing of the File should commence within 5 minutes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Batch Process to start within 5 minutes.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Pass</w:t>
            </w:r>
          </w:p>
        </w:tc>
      </w:tr>
      <w:tr w:rsidR="00957199" w:rsidRPr="00957199" w:rsidTr="00957199">
        <w:trPr>
          <w:trHeight w:val="1155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7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Both account number and amount should have 10 digits. </w:t>
            </w:r>
            <w:proofErr w:type="gramStart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Additionally</w:t>
            </w:r>
            <w:proofErr w:type="gramEnd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 amount can have 2 decimals. (as per assumption).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To be generated as per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the </w:t>
            </w: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assumption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Pass</w:t>
            </w:r>
          </w:p>
        </w:tc>
      </w:tr>
      <w:tr w:rsidR="00957199" w:rsidRPr="00957199" w:rsidTr="00957199">
        <w:trPr>
          <w:trHeight w:val="1155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8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Validate for any alphanumeric or special characters in Account </w:t>
            </w:r>
            <w:proofErr w:type="spellStart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Numer</w:t>
            </w:r>
            <w:proofErr w:type="spellEnd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, Amount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Lines that have Alphanumeric and Special characters will be skipped and skipped records will be counted for reporting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Pass</w:t>
            </w:r>
          </w:p>
        </w:tc>
      </w:tr>
      <w:tr w:rsidR="00957199" w:rsidRPr="00957199" w:rsidTr="00957199">
        <w:trPr>
          <w:trHeight w:val="1155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9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Report should be generated </w:t>
            </w:r>
            <w:proofErr w:type="gramStart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in .</w:t>
            </w:r>
            <w:proofErr w:type="gramEnd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/reports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Report file should be seen </w:t>
            </w:r>
            <w:proofErr w:type="gramStart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in .</w:t>
            </w:r>
            <w:proofErr w:type="gramEnd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/reports directory. </w:t>
            </w:r>
            <w:proofErr w:type="gramStart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If .</w:t>
            </w:r>
            <w:proofErr w:type="gramEnd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/reports directory doesn’t exist, create new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Pass</w:t>
            </w:r>
          </w:p>
        </w:tc>
      </w:tr>
      <w:tr w:rsidR="00957199" w:rsidRPr="00957199" w:rsidTr="00957199">
        <w:trPr>
          <w:trHeight w:val="34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lastRenderedPageBreak/>
              <w:t>10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9080A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Report to be generated as the sample provided in the requirement</w:t>
            </w:r>
            <w:r w:rsidR="00A9080A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. </w:t>
            </w:r>
          </w:p>
          <w:p w:rsidR="00957199" w:rsidRDefault="00A9080A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Positive numbers represent credit and negative numbers represent debit</w:t>
            </w:r>
          </w:p>
          <w:p w:rsidR="00A9080A" w:rsidRPr="00957199" w:rsidRDefault="00A9080A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It is assumed that Total Debit and Total Credit is the sum of all the debits and credits in the customer file and not grouped by accounts. 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9080A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File Processed to have the file name.</w:t>
            </w: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br/>
              <w:t>Total Accounts will have the count of distinct account numbers</w:t>
            </w: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br/>
              <w:t xml:space="preserve">Total Credits will have the total sum of (+) </w:t>
            </w:r>
            <w:proofErr w:type="gramStart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amounts </w:t>
            </w:r>
            <w:r w:rsidR="00BA0501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 in</w:t>
            </w:r>
            <w:proofErr w:type="gramEnd"/>
            <w:r w:rsidR="00BA0501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 the file.</w:t>
            </w: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br/>
              <w:t>Total Debits will have the total sum of (-) amounts</w:t>
            </w:r>
            <w:r w:rsidR="00BA0501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 in the file</w:t>
            </w:r>
          </w:p>
          <w:p w:rsidR="00957199" w:rsidRPr="00957199" w:rsidRDefault="00A9080A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(as per assumptions)</w:t>
            </w:r>
            <w:r w:rsidR="00957199"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br/>
              <w:t>number of lines skipped will have the count of corrupt lines in the csv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Pass</w:t>
            </w:r>
          </w:p>
        </w:tc>
      </w:tr>
      <w:tr w:rsidR="00957199" w:rsidRPr="00957199" w:rsidTr="00957199">
        <w:trPr>
          <w:trHeight w:val="80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11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Process 500k records with a decent Performance 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Performance to be </w:t>
            </w:r>
            <w:proofErr w:type="spellStart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targetted</w:t>
            </w:r>
            <w:proofErr w:type="spellEnd"/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 xml:space="preserve"> &lt;1 minute for 500K. (test with 1 million records)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7199" w:rsidRPr="00957199" w:rsidRDefault="00957199" w:rsidP="0095719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</w:pPr>
            <w:r w:rsidRPr="00957199">
              <w:rPr>
                <w:rFonts w:ascii="Calibri" w:eastAsia="Times New Roman" w:hAnsi="Calibri"/>
                <w:color w:val="000000"/>
                <w:sz w:val="22"/>
                <w:szCs w:val="22"/>
                <w:lang w:val="en-IN" w:eastAsia="en-IN"/>
              </w:rPr>
              <w:t>Pass</w:t>
            </w:r>
          </w:p>
        </w:tc>
      </w:tr>
    </w:tbl>
    <w:p w:rsidR="00CD4328" w:rsidRDefault="00CD4328" w:rsidP="006A474E">
      <w:pPr>
        <w:autoSpaceDE w:val="0"/>
        <w:autoSpaceDN w:val="0"/>
        <w:adjustRightInd w:val="0"/>
        <w:rPr>
          <w:rFonts w:ascii="TimesNewRoman" w:eastAsia="Times New Roman" w:hAnsi="TimesNewRoman" w:cs="TimesNewRoman"/>
          <w:lang w:eastAsia="en-US"/>
        </w:rPr>
      </w:pPr>
    </w:p>
    <w:p w:rsidR="00CD4328" w:rsidRDefault="00CD4328" w:rsidP="006A474E">
      <w:pPr>
        <w:autoSpaceDE w:val="0"/>
        <w:autoSpaceDN w:val="0"/>
        <w:adjustRightInd w:val="0"/>
        <w:rPr>
          <w:rFonts w:ascii="TimesNewRoman" w:eastAsia="Times New Roman" w:hAnsi="TimesNewRoman" w:cs="TimesNewRoman"/>
          <w:lang w:eastAsia="en-US"/>
        </w:rPr>
      </w:pPr>
      <w:r>
        <w:rPr>
          <w:rFonts w:ascii="TimesNewRoman" w:eastAsia="Times New Roman" w:hAnsi="TimesNewRoman" w:cs="TimesNewRoman"/>
          <w:lang w:eastAsia="en-US"/>
        </w:rPr>
        <w:t xml:space="preserve"> </w:t>
      </w:r>
    </w:p>
    <w:p w:rsidR="00957199" w:rsidRDefault="00957199" w:rsidP="006A474E">
      <w:pPr>
        <w:autoSpaceDE w:val="0"/>
        <w:autoSpaceDN w:val="0"/>
        <w:adjustRightInd w:val="0"/>
        <w:rPr>
          <w:rFonts w:ascii="TimesNewRoman" w:eastAsia="Times New Roman" w:hAnsi="TimesNewRoman" w:cs="TimesNewRoman"/>
          <w:b/>
          <w:sz w:val="28"/>
          <w:lang w:eastAsia="en-US"/>
        </w:rPr>
      </w:pPr>
      <w:r w:rsidRPr="00957199">
        <w:rPr>
          <w:rFonts w:ascii="TimesNewRoman" w:eastAsia="Times New Roman" w:hAnsi="TimesNewRoman" w:cs="TimesNewRoman"/>
          <w:b/>
          <w:sz w:val="28"/>
          <w:lang w:eastAsia="en-US"/>
        </w:rPr>
        <w:t>Sample Test Data</w:t>
      </w:r>
      <w:r>
        <w:rPr>
          <w:rFonts w:ascii="TimesNewRoman" w:eastAsia="Times New Roman" w:hAnsi="TimesNewRoman" w:cs="TimesNewRoman"/>
          <w:b/>
          <w:sz w:val="28"/>
          <w:lang w:eastAsia="en-US"/>
        </w:rPr>
        <w:tab/>
      </w:r>
      <w:r>
        <w:rPr>
          <w:rFonts w:ascii="TimesNewRoman" w:eastAsia="Times New Roman" w:hAnsi="TimesNewRoman" w:cs="TimesNewRoman"/>
          <w:b/>
          <w:sz w:val="28"/>
          <w:lang w:eastAsia="en-US"/>
        </w:rPr>
        <w:tab/>
      </w:r>
    </w:p>
    <w:p w:rsidR="00957199" w:rsidRDefault="00957199" w:rsidP="006A474E">
      <w:pPr>
        <w:autoSpaceDE w:val="0"/>
        <w:autoSpaceDN w:val="0"/>
        <w:adjustRightInd w:val="0"/>
        <w:rPr>
          <w:b/>
          <w:sz w:val="32"/>
        </w:rPr>
      </w:pPr>
      <w:r>
        <w:rPr>
          <w:b/>
          <w:sz w:val="32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3" o:title=""/>
          </v:shape>
          <o:OLEObject Type="Embed" ProgID="Excel.SheetMacroEnabled.12" ShapeID="_x0000_i1025" DrawAspect="Icon" ObjectID="_1560592223" r:id="rId14"/>
        </w:object>
      </w:r>
    </w:p>
    <w:p w:rsidR="00530EF8" w:rsidRDefault="00530EF8" w:rsidP="006A474E">
      <w:pPr>
        <w:autoSpaceDE w:val="0"/>
        <w:autoSpaceDN w:val="0"/>
        <w:adjustRightInd w:val="0"/>
        <w:rPr>
          <w:b/>
          <w:sz w:val="32"/>
        </w:rPr>
      </w:pPr>
    </w:p>
    <w:p w:rsidR="00530EF8" w:rsidRPr="00957199" w:rsidRDefault="00530EF8" w:rsidP="006A474E">
      <w:pPr>
        <w:autoSpaceDE w:val="0"/>
        <w:autoSpaceDN w:val="0"/>
        <w:adjustRightInd w:val="0"/>
        <w:rPr>
          <w:b/>
          <w:sz w:val="32"/>
        </w:rPr>
      </w:pPr>
    </w:p>
    <w:p w:rsidR="006D1405" w:rsidRDefault="00FE000D" w:rsidP="006D1405">
      <w:pPr>
        <w:pStyle w:val="Heading1"/>
      </w:pPr>
      <w:bookmarkStart w:id="18" w:name="_Toc486839719"/>
      <w:r>
        <w:t>5</w:t>
      </w:r>
      <w:r w:rsidR="00180172">
        <w:t>. Future Work</w:t>
      </w:r>
      <w:bookmarkEnd w:id="18"/>
    </w:p>
    <w:p w:rsidR="006E3431" w:rsidRDefault="00D42688" w:rsidP="006E3431">
      <w:r>
        <w:t xml:space="preserve">The prototype demonstrates the functionality of reconciling the customer Transaction by processing the inputs and generating the report in a batch system. </w:t>
      </w:r>
    </w:p>
    <w:p w:rsidR="00D42688" w:rsidRDefault="00D42688" w:rsidP="006E3431"/>
    <w:p w:rsidR="006E3431" w:rsidRDefault="00D42688" w:rsidP="006E3431">
      <w:r>
        <w:t xml:space="preserve">More additions can be accommodated in future when the prototype is approved to transform into a project. Some future suggestions include: </w:t>
      </w:r>
    </w:p>
    <w:p w:rsidR="00D42688" w:rsidRDefault="00D42688" w:rsidP="006E3431"/>
    <w:p w:rsidR="00D42688" w:rsidRDefault="00D42688" w:rsidP="006E3431">
      <w:r>
        <w:t xml:space="preserve">Process multiple csv files at input instead of a single file </w:t>
      </w:r>
    </w:p>
    <w:p w:rsidR="00D42688" w:rsidRDefault="00D42688" w:rsidP="006E3431">
      <w:r>
        <w:t xml:space="preserve">– Spring batch can be configured to a </w:t>
      </w:r>
      <w:proofErr w:type="spellStart"/>
      <w:r>
        <w:t>multi threaded</w:t>
      </w:r>
      <w:proofErr w:type="spellEnd"/>
      <w:r>
        <w:t xml:space="preserve"> mode to achieve high performance.</w:t>
      </w:r>
    </w:p>
    <w:p w:rsidR="006E3431" w:rsidRDefault="00D42688" w:rsidP="006E3431">
      <w:r>
        <w:t xml:space="preserve">Since this is a prototype, HSQLDB which is built in </w:t>
      </w:r>
      <w:proofErr w:type="spellStart"/>
      <w:r>
        <w:t>db</w:t>
      </w:r>
      <w:proofErr w:type="spellEnd"/>
      <w:r>
        <w:t xml:space="preserve"> for spring batch is used. More powerful databases or </w:t>
      </w:r>
      <w:proofErr w:type="spellStart"/>
      <w:r>
        <w:t>NoSQLs</w:t>
      </w:r>
      <w:proofErr w:type="spellEnd"/>
      <w:r>
        <w:t xml:space="preserve"> can be used for data processing and reporting</w:t>
      </w:r>
    </w:p>
    <w:p w:rsidR="00D42688" w:rsidRDefault="00D42688" w:rsidP="006E3431"/>
    <w:p w:rsidR="00D42688" w:rsidRDefault="00D42688" w:rsidP="006E3431">
      <w:r>
        <w:t xml:space="preserve">Provide more robust validations (for </w:t>
      </w:r>
      <w:proofErr w:type="spellStart"/>
      <w:r>
        <w:t>eg</w:t>
      </w:r>
      <w:proofErr w:type="spellEnd"/>
      <w:r>
        <w:t xml:space="preserve">: a person can deposit only ‘n’ amount on a given </w:t>
      </w:r>
      <w:proofErr w:type="spellStart"/>
      <w:proofErr w:type="gramStart"/>
      <w:r>
        <w:t>day</w:t>
      </w:r>
      <w:r w:rsidR="00501DFA">
        <w:t>,etc</w:t>
      </w:r>
      <w:proofErr w:type="spellEnd"/>
      <w:r w:rsidR="00501DFA">
        <w:t>..</w:t>
      </w:r>
      <w:proofErr w:type="gramEnd"/>
      <w:r>
        <w:t xml:space="preserve">) - Spring validator framework can be extensively used for this. </w:t>
      </w:r>
    </w:p>
    <w:p w:rsidR="00D42688" w:rsidRDefault="00D42688" w:rsidP="006E3431"/>
    <w:p w:rsidR="006E3431" w:rsidRDefault="00751203" w:rsidP="006E3431">
      <w:r>
        <w:t xml:space="preserve">Develop the application for a web container and create </w:t>
      </w:r>
      <w:r w:rsidR="000E3DA6">
        <w:t xml:space="preserve">UI and reporting. </w:t>
      </w:r>
    </w:p>
    <w:p w:rsidR="000E3DA6" w:rsidRDefault="000E3DA6" w:rsidP="006E3431"/>
    <w:p w:rsidR="000E3DA6" w:rsidRDefault="000E3DA6" w:rsidP="006E3431">
      <w:r>
        <w:lastRenderedPageBreak/>
        <w:t xml:space="preserve">Scheduling – Currently the prototype is a </w:t>
      </w:r>
      <w:proofErr w:type="spellStart"/>
      <w:proofErr w:type="gramStart"/>
      <w:r>
        <w:t>stand alone</w:t>
      </w:r>
      <w:proofErr w:type="spellEnd"/>
      <w:proofErr w:type="gramEnd"/>
      <w:r>
        <w:t xml:space="preserve"> batch job scheduler. The prototype uses only basic scheduling mechanism. </w:t>
      </w:r>
      <w:r w:rsidR="004120E9">
        <w:t xml:space="preserve">A more robust scheduler framework </w:t>
      </w:r>
      <w:r w:rsidR="00FB585E">
        <w:t>(like quartz, etc.</w:t>
      </w:r>
      <w:proofErr w:type="gramStart"/>
      <w:r w:rsidR="00FB585E">
        <w:t>. )</w:t>
      </w:r>
      <w:proofErr w:type="gramEnd"/>
      <w:r w:rsidR="00FB585E">
        <w:t xml:space="preserve"> </w:t>
      </w:r>
      <w:r w:rsidR="004120E9">
        <w:t xml:space="preserve">can be integrated </w:t>
      </w:r>
      <w:r w:rsidR="00FB585E">
        <w:t xml:space="preserve">with spring </w:t>
      </w:r>
      <w:r w:rsidR="004120E9">
        <w:t xml:space="preserve">to monitor </w:t>
      </w:r>
      <w:r w:rsidR="001176F2">
        <w:t xml:space="preserve">and operate </w:t>
      </w:r>
      <w:r w:rsidR="004120E9">
        <w:t>the batch jobs.</w:t>
      </w:r>
    </w:p>
    <w:p w:rsidR="006E3431" w:rsidRDefault="006E3431" w:rsidP="006E3431"/>
    <w:p w:rsidR="006E3431" w:rsidRDefault="00D42688" w:rsidP="006E3431">
      <w:r>
        <w:t xml:space="preserve">Further data analysis can be included to analyze customer data </w:t>
      </w:r>
      <w:r w:rsidR="00774CDE">
        <w:t xml:space="preserve">- to find his/her spending trend, </w:t>
      </w:r>
      <w:proofErr w:type="gramStart"/>
      <w:r w:rsidR="00774CDE">
        <w:t>etc..</w:t>
      </w:r>
      <w:proofErr w:type="gramEnd"/>
      <w:r w:rsidR="00774CDE">
        <w:t xml:space="preserve"> </w:t>
      </w:r>
    </w:p>
    <w:p w:rsidR="00864403" w:rsidRDefault="00864403" w:rsidP="006E3431"/>
    <w:p w:rsidR="006654D1" w:rsidRDefault="006654D1" w:rsidP="006E3431"/>
    <w:p w:rsidR="006D1405" w:rsidRDefault="006528E8" w:rsidP="006D1405">
      <w:pPr>
        <w:pStyle w:val="Heading1"/>
      </w:pPr>
      <w:bookmarkStart w:id="19" w:name="_Toc486839720"/>
      <w:r>
        <w:t>6</w:t>
      </w:r>
      <w:r w:rsidR="006D1405">
        <w:t xml:space="preserve">. </w:t>
      </w:r>
      <w:r w:rsidR="00226907">
        <w:t>Run Instructions</w:t>
      </w:r>
      <w:bookmarkEnd w:id="19"/>
    </w:p>
    <w:p w:rsidR="000E3DA6" w:rsidRPr="000E3DA6" w:rsidRDefault="000E3DA6" w:rsidP="000E3DA6"/>
    <w:p w:rsidR="000E3DA6" w:rsidRDefault="000E3DA6" w:rsidP="00073952">
      <w:pPr>
        <w:rPr>
          <w:b/>
        </w:rPr>
      </w:pPr>
    </w:p>
    <w:p w:rsidR="00CE33B7" w:rsidRDefault="00CE33B7" w:rsidP="00073952">
      <w:pPr>
        <w:rPr>
          <w:b/>
        </w:rPr>
      </w:pPr>
      <w:r>
        <w:rPr>
          <w:b/>
        </w:rPr>
        <w:t xml:space="preserve">Pre-requisite: </w:t>
      </w:r>
    </w:p>
    <w:p w:rsidR="008C4C23" w:rsidRDefault="00CE33B7" w:rsidP="00CE33B7">
      <w:r>
        <w:t xml:space="preserve">The </w:t>
      </w:r>
      <w:r w:rsidRPr="0014499E">
        <w:t>environment varia</w:t>
      </w:r>
      <w:r>
        <w:t xml:space="preserve">ble “TRANSACTION_PROCESSING” should be </w:t>
      </w:r>
      <w:r w:rsidRPr="0014499E">
        <w:t xml:space="preserve">set to a valid folder. </w:t>
      </w:r>
      <w:r>
        <w:t xml:space="preserve">(preferably as System variable; User also </w:t>
      </w:r>
      <w:r w:rsidR="001609FB">
        <w:t>works</w:t>
      </w:r>
      <w:r>
        <w:t>, but only for the current logged in)</w:t>
      </w:r>
      <w:r w:rsidR="002D2747">
        <w:t xml:space="preserve">. </w:t>
      </w:r>
      <w:r w:rsidR="008C4C23">
        <w:t>Java 8 environment should be available.</w:t>
      </w:r>
    </w:p>
    <w:p w:rsidR="001E473F" w:rsidRDefault="001E473F" w:rsidP="00CE33B7"/>
    <w:p w:rsidR="00CE33B7" w:rsidRDefault="00CE33B7" w:rsidP="00073952">
      <w:pPr>
        <w:rPr>
          <w:b/>
        </w:rPr>
      </w:pPr>
      <w:r>
        <w:rPr>
          <w:b/>
        </w:rPr>
        <w:t xml:space="preserve">From Eclipse: </w:t>
      </w:r>
    </w:p>
    <w:p w:rsidR="00AD0130" w:rsidRDefault="00AD0130" w:rsidP="00073952">
      <w:r>
        <w:t xml:space="preserve">Developed and Tested with Neon. </w:t>
      </w:r>
    </w:p>
    <w:p w:rsidR="00FB0631" w:rsidRPr="00CE33B7" w:rsidRDefault="00CE33B7" w:rsidP="00073952">
      <w:r w:rsidRPr="00CE33B7">
        <w:t xml:space="preserve">Import the code to your workspace. Navigate to and </w:t>
      </w:r>
      <w:r w:rsidR="00FB0631" w:rsidRPr="00CE33B7">
        <w:t>execute Application</w:t>
      </w:r>
      <w:r w:rsidR="0014499E" w:rsidRPr="00CE33B7">
        <w:t>.java</w:t>
      </w:r>
      <w:r w:rsidR="00FB0631" w:rsidRPr="00CE33B7">
        <w:t>.</w:t>
      </w:r>
    </w:p>
    <w:p w:rsidR="001E473F" w:rsidRDefault="001E473F" w:rsidP="00073952">
      <w:pPr>
        <w:rPr>
          <w:b/>
        </w:rPr>
      </w:pPr>
    </w:p>
    <w:p w:rsidR="003B1995" w:rsidRDefault="00CE33B7" w:rsidP="00073952">
      <w:pPr>
        <w:rPr>
          <w:b/>
        </w:rPr>
      </w:pPr>
      <w:r>
        <w:rPr>
          <w:b/>
        </w:rPr>
        <w:t xml:space="preserve">From </w:t>
      </w:r>
      <w:r w:rsidR="003B1995">
        <w:rPr>
          <w:b/>
        </w:rPr>
        <w:t>command prompt/ shell:</w:t>
      </w:r>
    </w:p>
    <w:p w:rsidR="00FC4434" w:rsidRDefault="00FC4434" w:rsidP="00073952">
      <w:r>
        <w:t xml:space="preserve">Go to the target folder &gt;&gt;Java -jar </w:t>
      </w:r>
      <w:r w:rsidRPr="00FC4434">
        <w:t>BankTransactionReconciler-0.0.1-SNAPSHOT.jar</w:t>
      </w:r>
    </w:p>
    <w:p w:rsidR="001E473F" w:rsidRDefault="001E473F" w:rsidP="00073952">
      <w:pPr>
        <w:rPr>
          <w:b/>
        </w:rPr>
      </w:pPr>
    </w:p>
    <w:p w:rsidR="00FC4434" w:rsidRDefault="00FC4434" w:rsidP="00073952">
      <w:pPr>
        <w:rPr>
          <w:b/>
        </w:rPr>
      </w:pPr>
      <w:r w:rsidRPr="00FC4434">
        <w:rPr>
          <w:b/>
        </w:rPr>
        <w:t>As a Service:</w:t>
      </w:r>
      <w:r>
        <w:rPr>
          <w:b/>
        </w:rPr>
        <w:t xml:space="preserve"> (untested)</w:t>
      </w:r>
    </w:p>
    <w:p w:rsidR="009151CA" w:rsidRDefault="00FC4434" w:rsidP="00073952">
      <w:r>
        <w:t xml:space="preserve">From Windows – use a service wrapper like </w:t>
      </w:r>
      <w:proofErr w:type="spellStart"/>
      <w:r>
        <w:t>winsw</w:t>
      </w:r>
      <w:proofErr w:type="spellEnd"/>
      <w:r>
        <w:t xml:space="preserve"> and configure the service. </w:t>
      </w:r>
    </w:p>
    <w:p w:rsidR="00FC4434" w:rsidRDefault="00FC4434" w:rsidP="00073952">
      <w:r>
        <w:t xml:space="preserve">In Unix/ Linux – Write a custom script and wire it with </w:t>
      </w:r>
      <w:proofErr w:type="spellStart"/>
      <w:r>
        <w:t>systemmd</w:t>
      </w:r>
      <w:proofErr w:type="spellEnd"/>
      <w:r>
        <w:t xml:space="preserve">/ </w:t>
      </w:r>
      <w:proofErr w:type="spellStart"/>
      <w:r>
        <w:t>initd</w:t>
      </w:r>
      <w:proofErr w:type="spellEnd"/>
      <w:r>
        <w:t xml:space="preserve"> services. </w:t>
      </w:r>
    </w:p>
    <w:p w:rsidR="00985C7D" w:rsidRDefault="00985C7D" w:rsidP="00073952"/>
    <w:p w:rsidR="00313FA6" w:rsidRDefault="009151CA" w:rsidP="00073952">
      <w:pPr>
        <w:pBdr>
          <w:bottom w:val="double" w:sz="6" w:space="1" w:color="auto"/>
        </w:pBdr>
      </w:pPr>
      <w:r>
        <w:t xml:space="preserve">Can also be executed using scheduling frameworks like quartz/ </w:t>
      </w:r>
      <w:proofErr w:type="spellStart"/>
      <w:r>
        <w:t>controlm</w:t>
      </w:r>
      <w:proofErr w:type="spellEnd"/>
      <w:r>
        <w:t xml:space="preserve"> </w:t>
      </w:r>
      <w:proofErr w:type="gramStart"/>
      <w:r>
        <w:t>etc..</w:t>
      </w:r>
      <w:proofErr w:type="gramEnd"/>
    </w:p>
    <w:p w:rsidR="00525FE1" w:rsidRDefault="00525FE1" w:rsidP="00073952">
      <w:pPr>
        <w:pBdr>
          <w:bottom w:val="double" w:sz="6" w:space="1" w:color="auto"/>
        </w:pBdr>
      </w:pPr>
    </w:p>
    <w:p w:rsidR="00525FE1" w:rsidRDefault="00525FE1" w:rsidP="00073952">
      <w:pPr>
        <w:pBdr>
          <w:bottom w:val="double" w:sz="6" w:space="1" w:color="auto"/>
        </w:pBdr>
      </w:pPr>
    </w:p>
    <w:p w:rsidR="00525FE1" w:rsidRDefault="00525FE1" w:rsidP="00073952">
      <w:pPr>
        <w:pBdr>
          <w:bottom w:val="double" w:sz="6" w:space="1" w:color="auto"/>
        </w:pBdr>
      </w:pPr>
    </w:p>
    <w:p w:rsidR="00525FE1" w:rsidRDefault="00525FE1" w:rsidP="00073952">
      <w:pPr>
        <w:pBdr>
          <w:bottom w:val="double" w:sz="6" w:space="1" w:color="auto"/>
        </w:pBdr>
      </w:pPr>
    </w:p>
    <w:p w:rsidR="00525FE1" w:rsidRDefault="00525FE1" w:rsidP="00073952">
      <w:pPr>
        <w:pBdr>
          <w:bottom w:val="double" w:sz="6" w:space="1" w:color="auto"/>
        </w:pBdr>
      </w:pPr>
    </w:p>
    <w:p w:rsidR="00525FE1" w:rsidRDefault="00525FE1" w:rsidP="00073952">
      <w:pPr>
        <w:pBdr>
          <w:bottom w:val="double" w:sz="6" w:space="1" w:color="auto"/>
        </w:pBdr>
      </w:pPr>
    </w:p>
    <w:p w:rsidR="00525FE1" w:rsidRDefault="00525FE1" w:rsidP="00073952">
      <w:pPr>
        <w:pBdr>
          <w:bottom w:val="double" w:sz="6" w:space="1" w:color="auto"/>
        </w:pBdr>
      </w:pPr>
    </w:p>
    <w:p w:rsidR="00525FE1" w:rsidRDefault="00525FE1" w:rsidP="00073952">
      <w:pPr>
        <w:pBdr>
          <w:bottom w:val="double" w:sz="6" w:space="1" w:color="auto"/>
        </w:pBdr>
      </w:pPr>
    </w:p>
    <w:p w:rsidR="00525FE1" w:rsidRDefault="00525FE1" w:rsidP="00073952">
      <w:pPr>
        <w:pBdr>
          <w:bottom w:val="double" w:sz="6" w:space="1" w:color="auto"/>
        </w:pBdr>
      </w:pPr>
    </w:p>
    <w:p w:rsidR="00A1161E" w:rsidRDefault="00A1161E" w:rsidP="00A1161E">
      <w:pPr>
        <w:pBdr>
          <w:bottom w:val="double" w:sz="6" w:space="1" w:color="auto"/>
        </w:pBdr>
      </w:pPr>
      <w:r>
        <w:t>===========================Thank you=============================</w:t>
      </w:r>
    </w:p>
    <w:p w:rsidR="00313FA6" w:rsidRPr="00FC4434" w:rsidRDefault="00313FA6" w:rsidP="00073952"/>
    <w:sectPr w:rsidR="00313FA6" w:rsidRPr="00FC4434" w:rsidSect="003564B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083" w:rsidRDefault="00254083">
      <w:r>
        <w:separator/>
      </w:r>
    </w:p>
  </w:endnote>
  <w:endnote w:type="continuationSeparator" w:id="0">
    <w:p w:rsidR="00254083" w:rsidRDefault="0025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688" w:rsidRDefault="00D42688" w:rsidP="003564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2688" w:rsidRDefault="00D426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688" w:rsidRDefault="00D42688" w:rsidP="003564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5154">
      <w:rPr>
        <w:rStyle w:val="PageNumber"/>
        <w:noProof/>
      </w:rPr>
      <w:t>4</w:t>
    </w:r>
    <w:r>
      <w:rPr>
        <w:rStyle w:val="PageNumber"/>
      </w:rPr>
      <w:fldChar w:fldCharType="end"/>
    </w:r>
  </w:p>
  <w:p w:rsidR="00D42688" w:rsidRDefault="00D42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083" w:rsidRDefault="00254083">
      <w:r>
        <w:separator/>
      </w:r>
    </w:p>
  </w:footnote>
  <w:footnote w:type="continuationSeparator" w:id="0">
    <w:p w:rsidR="00254083" w:rsidRDefault="00254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688" w:rsidRDefault="00D42688">
    <w:pPr>
      <w:pStyle w:val="Header"/>
      <w:rPr>
        <w:sz w:val="20"/>
      </w:rPr>
    </w:pPr>
  </w:p>
  <w:p w:rsidR="00D42688" w:rsidRDefault="00D42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1B68"/>
    <w:multiLevelType w:val="hybridMultilevel"/>
    <w:tmpl w:val="3DF093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616834"/>
    <w:multiLevelType w:val="hybridMultilevel"/>
    <w:tmpl w:val="C4349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53577"/>
    <w:multiLevelType w:val="hybridMultilevel"/>
    <w:tmpl w:val="EC96C956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CD1DE8"/>
    <w:multiLevelType w:val="multilevel"/>
    <w:tmpl w:val="F2C6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020FB"/>
    <w:multiLevelType w:val="hybridMultilevel"/>
    <w:tmpl w:val="AA08817C"/>
    <w:lvl w:ilvl="0" w:tplc="E0DAA4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0C9AC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FCD7F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F2FE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C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96CE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65B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2A07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AC53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258B0"/>
    <w:multiLevelType w:val="hybridMultilevel"/>
    <w:tmpl w:val="529E0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413E3C"/>
    <w:multiLevelType w:val="multilevel"/>
    <w:tmpl w:val="8F7A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16B8F"/>
    <w:multiLevelType w:val="hybridMultilevel"/>
    <w:tmpl w:val="27567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56E00"/>
    <w:multiLevelType w:val="hybridMultilevel"/>
    <w:tmpl w:val="E8629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3A096D"/>
    <w:multiLevelType w:val="hybridMultilevel"/>
    <w:tmpl w:val="8F7613F0"/>
    <w:lvl w:ilvl="0" w:tplc="24DEADCA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04"/>
    <w:rsid w:val="000024FE"/>
    <w:rsid w:val="00026FE2"/>
    <w:rsid w:val="000302AB"/>
    <w:rsid w:val="00043317"/>
    <w:rsid w:val="0004530E"/>
    <w:rsid w:val="00062FFF"/>
    <w:rsid w:val="00073952"/>
    <w:rsid w:val="00074982"/>
    <w:rsid w:val="00081AFA"/>
    <w:rsid w:val="00084131"/>
    <w:rsid w:val="0009179E"/>
    <w:rsid w:val="00092FBC"/>
    <w:rsid w:val="00093F6B"/>
    <w:rsid w:val="000D442F"/>
    <w:rsid w:val="000D4DFE"/>
    <w:rsid w:val="000E16D2"/>
    <w:rsid w:val="000E3DA6"/>
    <w:rsid w:val="00104583"/>
    <w:rsid w:val="001176F2"/>
    <w:rsid w:val="001309E1"/>
    <w:rsid w:val="00134780"/>
    <w:rsid w:val="00137C02"/>
    <w:rsid w:val="0014499E"/>
    <w:rsid w:val="001506BF"/>
    <w:rsid w:val="00152F7F"/>
    <w:rsid w:val="001548AE"/>
    <w:rsid w:val="001609FB"/>
    <w:rsid w:val="00166A68"/>
    <w:rsid w:val="00180172"/>
    <w:rsid w:val="0018106B"/>
    <w:rsid w:val="001819D5"/>
    <w:rsid w:val="001C16AB"/>
    <w:rsid w:val="001E473F"/>
    <w:rsid w:val="00216363"/>
    <w:rsid w:val="00226907"/>
    <w:rsid w:val="00245F77"/>
    <w:rsid w:val="00251C6C"/>
    <w:rsid w:val="00254083"/>
    <w:rsid w:val="002603C9"/>
    <w:rsid w:val="002620DE"/>
    <w:rsid w:val="002826E7"/>
    <w:rsid w:val="002C7434"/>
    <w:rsid w:val="002C7580"/>
    <w:rsid w:val="002D2747"/>
    <w:rsid w:val="00307C52"/>
    <w:rsid w:val="003124EE"/>
    <w:rsid w:val="00313FA6"/>
    <w:rsid w:val="00322400"/>
    <w:rsid w:val="0032737B"/>
    <w:rsid w:val="00355418"/>
    <w:rsid w:val="003564BD"/>
    <w:rsid w:val="00363641"/>
    <w:rsid w:val="003670C5"/>
    <w:rsid w:val="003966F8"/>
    <w:rsid w:val="003A1F24"/>
    <w:rsid w:val="003A278D"/>
    <w:rsid w:val="003A42B0"/>
    <w:rsid w:val="003B1995"/>
    <w:rsid w:val="003E2DE5"/>
    <w:rsid w:val="003F28F8"/>
    <w:rsid w:val="003F67EC"/>
    <w:rsid w:val="003F7DE9"/>
    <w:rsid w:val="004120E9"/>
    <w:rsid w:val="00415BE4"/>
    <w:rsid w:val="00431CB2"/>
    <w:rsid w:val="00433334"/>
    <w:rsid w:val="00443E01"/>
    <w:rsid w:val="00444BC1"/>
    <w:rsid w:val="004523D8"/>
    <w:rsid w:val="00463440"/>
    <w:rsid w:val="00465BB4"/>
    <w:rsid w:val="004864FF"/>
    <w:rsid w:val="004B3DDB"/>
    <w:rsid w:val="004D00C3"/>
    <w:rsid w:val="004D4636"/>
    <w:rsid w:val="004D5273"/>
    <w:rsid w:val="004E24B2"/>
    <w:rsid w:val="004E5836"/>
    <w:rsid w:val="004E7F95"/>
    <w:rsid w:val="00501DFA"/>
    <w:rsid w:val="0050212B"/>
    <w:rsid w:val="00525FE1"/>
    <w:rsid w:val="0053080F"/>
    <w:rsid w:val="00530EF8"/>
    <w:rsid w:val="00564AF8"/>
    <w:rsid w:val="00594B2A"/>
    <w:rsid w:val="00594FEF"/>
    <w:rsid w:val="005A2031"/>
    <w:rsid w:val="005B5341"/>
    <w:rsid w:val="005C0A91"/>
    <w:rsid w:val="005F335A"/>
    <w:rsid w:val="005F681A"/>
    <w:rsid w:val="00605A05"/>
    <w:rsid w:val="00607C39"/>
    <w:rsid w:val="006123FF"/>
    <w:rsid w:val="00624936"/>
    <w:rsid w:val="00633D90"/>
    <w:rsid w:val="0065068E"/>
    <w:rsid w:val="006528E8"/>
    <w:rsid w:val="00655A70"/>
    <w:rsid w:val="006632FD"/>
    <w:rsid w:val="006654D1"/>
    <w:rsid w:val="00666EC8"/>
    <w:rsid w:val="0067392E"/>
    <w:rsid w:val="006A474E"/>
    <w:rsid w:val="006C4584"/>
    <w:rsid w:val="006D1405"/>
    <w:rsid w:val="006D48A7"/>
    <w:rsid w:val="006E05F7"/>
    <w:rsid w:val="006E3431"/>
    <w:rsid w:val="006E7B1B"/>
    <w:rsid w:val="006F780C"/>
    <w:rsid w:val="007025DC"/>
    <w:rsid w:val="007058B7"/>
    <w:rsid w:val="00723307"/>
    <w:rsid w:val="00751203"/>
    <w:rsid w:val="007645F1"/>
    <w:rsid w:val="00770AEB"/>
    <w:rsid w:val="00771840"/>
    <w:rsid w:val="00771C7E"/>
    <w:rsid w:val="007744FE"/>
    <w:rsid w:val="00774CDE"/>
    <w:rsid w:val="00775A65"/>
    <w:rsid w:val="00783EAD"/>
    <w:rsid w:val="007D18BA"/>
    <w:rsid w:val="00812307"/>
    <w:rsid w:val="00824773"/>
    <w:rsid w:val="0082515A"/>
    <w:rsid w:val="00832F6D"/>
    <w:rsid w:val="008523AD"/>
    <w:rsid w:val="00854070"/>
    <w:rsid w:val="00862D2E"/>
    <w:rsid w:val="00864403"/>
    <w:rsid w:val="00870DC4"/>
    <w:rsid w:val="00871A28"/>
    <w:rsid w:val="00882FE4"/>
    <w:rsid w:val="00894718"/>
    <w:rsid w:val="00897190"/>
    <w:rsid w:val="008B1171"/>
    <w:rsid w:val="008B1D94"/>
    <w:rsid w:val="008C0C1D"/>
    <w:rsid w:val="008C4C23"/>
    <w:rsid w:val="008D2EAA"/>
    <w:rsid w:val="008E424E"/>
    <w:rsid w:val="008E7E0F"/>
    <w:rsid w:val="009073D1"/>
    <w:rsid w:val="009151CA"/>
    <w:rsid w:val="00943170"/>
    <w:rsid w:val="00957199"/>
    <w:rsid w:val="00985C7D"/>
    <w:rsid w:val="00992D89"/>
    <w:rsid w:val="00993A04"/>
    <w:rsid w:val="0099499A"/>
    <w:rsid w:val="009A5740"/>
    <w:rsid w:val="009D1427"/>
    <w:rsid w:val="009E556A"/>
    <w:rsid w:val="009E672E"/>
    <w:rsid w:val="00A10FF7"/>
    <w:rsid w:val="00A1161E"/>
    <w:rsid w:val="00A46D66"/>
    <w:rsid w:val="00A547CD"/>
    <w:rsid w:val="00A66259"/>
    <w:rsid w:val="00A849AB"/>
    <w:rsid w:val="00A86871"/>
    <w:rsid w:val="00A9080A"/>
    <w:rsid w:val="00A91ACE"/>
    <w:rsid w:val="00A91CD7"/>
    <w:rsid w:val="00A92E00"/>
    <w:rsid w:val="00AA4D74"/>
    <w:rsid w:val="00AC483C"/>
    <w:rsid w:val="00AD0130"/>
    <w:rsid w:val="00AD1C58"/>
    <w:rsid w:val="00AE0CE1"/>
    <w:rsid w:val="00AE1DDB"/>
    <w:rsid w:val="00AF342E"/>
    <w:rsid w:val="00B132FD"/>
    <w:rsid w:val="00B1586F"/>
    <w:rsid w:val="00B246B2"/>
    <w:rsid w:val="00B30B61"/>
    <w:rsid w:val="00B60793"/>
    <w:rsid w:val="00B87BED"/>
    <w:rsid w:val="00BA0501"/>
    <w:rsid w:val="00BC032B"/>
    <w:rsid w:val="00BC28AD"/>
    <w:rsid w:val="00BC6456"/>
    <w:rsid w:val="00BF7BCA"/>
    <w:rsid w:val="00C210CA"/>
    <w:rsid w:val="00C250D4"/>
    <w:rsid w:val="00C357A5"/>
    <w:rsid w:val="00C419E9"/>
    <w:rsid w:val="00C41C2A"/>
    <w:rsid w:val="00C42158"/>
    <w:rsid w:val="00C6512F"/>
    <w:rsid w:val="00CB39BA"/>
    <w:rsid w:val="00CB4E47"/>
    <w:rsid w:val="00CC387D"/>
    <w:rsid w:val="00CD4328"/>
    <w:rsid w:val="00CE3226"/>
    <w:rsid w:val="00CE33B7"/>
    <w:rsid w:val="00D112F5"/>
    <w:rsid w:val="00D32836"/>
    <w:rsid w:val="00D419AA"/>
    <w:rsid w:val="00D42688"/>
    <w:rsid w:val="00D43809"/>
    <w:rsid w:val="00D530C0"/>
    <w:rsid w:val="00D55E99"/>
    <w:rsid w:val="00D779B0"/>
    <w:rsid w:val="00D866EE"/>
    <w:rsid w:val="00DC24F0"/>
    <w:rsid w:val="00DC3AC3"/>
    <w:rsid w:val="00E02912"/>
    <w:rsid w:val="00E124A6"/>
    <w:rsid w:val="00E13678"/>
    <w:rsid w:val="00E3146C"/>
    <w:rsid w:val="00E34F6D"/>
    <w:rsid w:val="00E4175F"/>
    <w:rsid w:val="00E44D2B"/>
    <w:rsid w:val="00E67BF8"/>
    <w:rsid w:val="00E811C0"/>
    <w:rsid w:val="00ED7350"/>
    <w:rsid w:val="00EE079F"/>
    <w:rsid w:val="00EE0DCC"/>
    <w:rsid w:val="00F019AA"/>
    <w:rsid w:val="00F10656"/>
    <w:rsid w:val="00F14BE2"/>
    <w:rsid w:val="00F23838"/>
    <w:rsid w:val="00F400F5"/>
    <w:rsid w:val="00F45154"/>
    <w:rsid w:val="00F54F6A"/>
    <w:rsid w:val="00F63B35"/>
    <w:rsid w:val="00FA2676"/>
    <w:rsid w:val="00FB0631"/>
    <w:rsid w:val="00FB585E"/>
    <w:rsid w:val="00FC00CE"/>
    <w:rsid w:val="00FC4434"/>
    <w:rsid w:val="00FE000D"/>
    <w:rsid w:val="00FF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3B078"/>
  <w15:chartTrackingRefBased/>
  <w15:docId w15:val="{1F243B7A-F422-450C-AC22-2C1B56E7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8AD"/>
    <w:rPr>
      <w:sz w:val="24"/>
      <w:szCs w:val="24"/>
      <w:lang w:val="en-US" w:eastAsia="zh-CN"/>
    </w:rPr>
  </w:style>
  <w:style w:type="paragraph" w:styleId="Heading1">
    <w:name w:val="heading 1"/>
    <w:aliases w:val="Heading 1 Char"/>
    <w:basedOn w:val="Normal"/>
    <w:next w:val="Normal"/>
    <w:link w:val="Heading1Char1"/>
    <w:qFormat/>
    <w:rsid w:val="00882FE4"/>
    <w:pPr>
      <w:keepNext/>
      <w:spacing w:before="240" w:after="60"/>
      <w:outlineLvl w:val="0"/>
    </w:pPr>
    <w:rPr>
      <w:rFonts w:ascii="Arial" w:hAnsi="Arial"/>
      <w:b/>
      <w:kern w:val="32"/>
      <w:sz w:val="32"/>
      <w:szCs w:val="20"/>
    </w:rPr>
  </w:style>
  <w:style w:type="paragraph" w:styleId="Heading2">
    <w:name w:val="heading 2"/>
    <w:basedOn w:val="Normal"/>
    <w:next w:val="Normal"/>
    <w:qFormat/>
    <w:rsid w:val="003554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5541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993A0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93A04"/>
    <w:rPr>
      <w:b/>
      <w:bCs/>
    </w:rPr>
  </w:style>
  <w:style w:type="character" w:styleId="Hyperlink">
    <w:name w:val="Hyperlink"/>
    <w:basedOn w:val="DefaultParagraphFont"/>
    <w:uiPriority w:val="99"/>
    <w:rsid w:val="00993A04"/>
    <w:rPr>
      <w:color w:val="0000FF"/>
      <w:u w:val="single"/>
    </w:rPr>
  </w:style>
  <w:style w:type="paragraph" w:styleId="Header">
    <w:name w:val="header"/>
    <w:basedOn w:val="Normal"/>
    <w:rsid w:val="00882FE4"/>
    <w:pPr>
      <w:tabs>
        <w:tab w:val="center" w:pos="4320"/>
        <w:tab w:val="right" w:pos="8640"/>
      </w:tabs>
    </w:pPr>
    <w:rPr>
      <w:rFonts w:eastAsia="Times New Roman"/>
      <w:szCs w:val="20"/>
    </w:rPr>
  </w:style>
  <w:style w:type="paragraph" w:styleId="Footer">
    <w:name w:val="footer"/>
    <w:basedOn w:val="Normal"/>
    <w:rsid w:val="00882FE4"/>
    <w:pPr>
      <w:tabs>
        <w:tab w:val="center" w:pos="4153"/>
        <w:tab w:val="right" w:pos="8306"/>
      </w:tabs>
      <w:snapToGrid w:val="0"/>
    </w:pPr>
    <w:rPr>
      <w:rFonts w:eastAsia="Times New Roman"/>
      <w:sz w:val="18"/>
      <w:szCs w:val="18"/>
    </w:rPr>
  </w:style>
  <w:style w:type="character" w:styleId="PageNumber">
    <w:name w:val="page number"/>
    <w:basedOn w:val="DefaultParagraphFont"/>
    <w:rsid w:val="00882FE4"/>
  </w:style>
  <w:style w:type="table" w:styleId="TableGrid">
    <w:name w:val="Table Grid"/>
    <w:basedOn w:val="TableNormal"/>
    <w:rsid w:val="004E5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357A5"/>
  </w:style>
  <w:style w:type="character" w:styleId="FollowedHyperlink">
    <w:name w:val="FollowedHyperlink"/>
    <w:basedOn w:val="DefaultParagraphFont"/>
    <w:rsid w:val="00FE000D"/>
    <w:rPr>
      <w:color w:val="800080"/>
      <w:u w:val="single"/>
    </w:rPr>
  </w:style>
  <w:style w:type="paragraph" w:customStyle="1" w:styleId="Default">
    <w:name w:val="Default"/>
    <w:rsid w:val="00081AFA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lang w:val="en-US" w:eastAsia="en-US"/>
    </w:rPr>
  </w:style>
  <w:style w:type="paragraph" w:styleId="Caption">
    <w:name w:val="caption"/>
    <w:basedOn w:val="Normal"/>
    <w:next w:val="Normal"/>
    <w:qFormat/>
    <w:rsid w:val="00355418"/>
    <w:pPr>
      <w:spacing w:before="120" w:after="120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B87BED"/>
    <w:pPr>
      <w:ind w:left="480" w:hanging="480"/>
    </w:pPr>
  </w:style>
  <w:style w:type="character" w:customStyle="1" w:styleId="Heading1Char1">
    <w:name w:val="Heading 1 Char1"/>
    <w:aliases w:val="Heading 1 Char Char"/>
    <w:basedOn w:val="DefaultParagraphFont"/>
    <w:link w:val="Heading1"/>
    <w:rsid w:val="004D4636"/>
    <w:rPr>
      <w:rFonts w:ascii="Arial" w:eastAsia="SimSun" w:hAnsi="Arial"/>
      <w:b/>
      <w:kern w:val="32"/>
      <w:sz w:val="32"/>
      <w:lang w:val="en-US" w:eastAsia="zh-CN" w:bidi="ar-SA"/>
    </w:rPr>
  </w:style>
  <w:style w:type="paragraph" w:styleId="TOC2">
    <w:name w:val="toc 2"/>
    <w:basedOn w:val="Normal"/>
    <w:next w:val="Normal"/>
    <w:autoRedefine/>
    <w:uiPriority w:val="39"/>
    <w:rsid w:val="009E556A"/>
    <w:pPr>
      <w:ind w:left="240"/>
    </w:pPr>
  </w:style>
  <w:style w:type="paragraph" w:styleId="BalloonText">
    <w:name w:val="Balloon Text"/>
    <w:basedOn w:val="Normal"/>
    <w:semiHidden/>
    <w:rsid w:val="00A91CD7"/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rsid w:val="001548AE"/>
    <w:rPr>
      <w:rFonts w:eastAsia="SimSun"/>
      <w:sz w:val="24"/>
      <w:szCs w:val="24"/>
      <w:lang w:val="en-US" w:eastAsia="zh-CN" w:bidi="ar-SA"/>
    </w:rPr>
  </w:style>
  <w:style w:type="character" w:customStyle="1" w:styleId="font201">
    <w:name w:val="font201"/>
    <w:rsid w:val="00832F6D"/>
    <w:rPr>
      <w:rFonts w:ascii="Calibri" w:hAnsi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rsid w:val="00832F6D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apple-converted-space">
    <w:name w:val="apple-converted-space"/>
    <w:basedOn w:val="DefaultParagraphFont"/>
    <w:rsid w:val="00775A65"/>
  </w:style>
  <w:style w:type="paragraph" w:styleId="ListParagraph">
    <w:name w:val="List Paragraph"/>
    <w:basedOn w:val="Normal"/>
    <w:uiPriority w:val="34"/>
    <w:qFormat/>
    <w:rsid w:val="00775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Macro-Enabled_Worksheet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509C7-75DB-4106-9F8E-3B8DC367E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Prototype Documentation</vt:lpstr>
    </vt:vector>
  </TitlesOfParts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Documentation</dc:title>
  <dc:subject/>
  <dc:creator>Krishna Angeras</dc:creator>
  <cp:keywords/>
  <dc:description/>
  <cp:lastModifiedBy>Krishna Angeras</cp:lastModifiedBy>
  <cp:revision>57</cp:revision>
  <cp:lastPrinted>2003-12-01T00:23:00Z</cp:lastPrinted>
  <dcterms:created xsi:type="dcterms:W3CDTF">2017-07-01T10:28:00Z</dcterms:created>
  <dcterms:modified xsi:type="dcterms:W3CDTF">2017-07-03T03:04:00Z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540227784</vt:i4>
  </property>
  <property fmtid="{D5CDD505-2E9C-101B-9397-08002B2CF9AE}" pid="3" name="_EmailSubject">
    <vt:lpwstr>Historic Tale from gabrielle</vt:lpwstr>
  </property>
  <property fmtid="{D5CDD505-2E9C-101B-9397-08002B2CF9AE}" pid="4" name="_AuthorEmail">
    <vt:lpwstr>romas@nettally.com</vt:lpwstr>
  </property>
  <property fmtid="{D5CDD505-2E9C-101B-9397-08002B2CF9AE}" pid="5" name="_AuthorEmailDisplayName">
    <vt:lpwstr>Romas Sparkis</vt:lpwstr>
  </property>
  <property fmtid="{D5CDD505-2E9C-101B-9397-08002B2CF9AE}" pid="6" name="_ReviewingToolsShownOnce">
    <vt:lpwstr/>
  </property>
</Properties>
</file>